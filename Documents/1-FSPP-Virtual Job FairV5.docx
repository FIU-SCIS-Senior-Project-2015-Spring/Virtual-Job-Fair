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sdt>
      <w:sdtPr>
        <w:id w:val="-1364045843"/>
        <w:docPartObj>
          <w:docPartGallery w:val="Cover Pages"/>
          <w:docPartUnique/>
        </w:docPartObj>
      </w:sdtPr>
      <w:sdtContent>
        <w:p w:rsidR="00BE3B80" w:rsidRDefault="009F4A59" w:rsidP="001E50D9">
          <w:pPr>
            <w:pStyle w:val="NoSpacing"/>
          </w:pPr>
          <w:r>
            <w:rPr>
              <w:noProof/>
            </w:rPr>
            <w:pict>
              <v:group id="Group 1"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JIe6GpUJAAAgAQB&#10;AA4AAAAAAAAAAAAAAAAALgIAAGRycy9lMm9Eb2MueG1sUEsBAi0AFAAGAAgAAAAhAE/3lTLdAAAA&#10;BgEAAA8AAAAAAAAAAAAAAAAAriYAAGRycy9kb3ducmV2LnhtbFBLBQYAAAAABAAEAPMAAAC4JwAA&#10;AAA=&#10;">
                <v:rect id="Rectangle 3" o:spid="_x0000_s1029"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O1xMIA&#10;AADaAAAADwAAAGRycy9kb3ducmV2LnhtbESPQWsCMRSE7wX/Q3iCt5q1QllXoyxCQelJK4K3x+a5&#10;u7h5WZPopv++KRR6HGbmG2a1iaYTT3K+taxgNs1AEFdWt1wrOH19vOYgfEDW2FkmBd/kYbMevayw&#10;0HbgAz2PoRYJwr5ABU0IfSGlrxoy6Ke2J07e1TqDIUlXS+1wSHDTybcse5cGW04LDfa0bai6HR9G&#10;wXY/nMsu31/q3CzKzygPrrxHpSbjWC5BBIrhP/zX3mkFc/i9km6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Y7XEwgAAANoAAAAPAAAAAAAAAAAAAAAAAJgCAABkcnMvZG93&#10;bnJldi54bWxQSwUGAAAAAAQABAD1AAAAhwMAAAAA&#10;" fillcolor="#1f497d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U+MMA&#10;AADaAAAADwAAAGRycy9kb3ducmV2LnhtbESPT2sCMRTE74V+h/AKvdVsRaSsZhct2lp68i8eH5vn&#10;ZnHzsiRRt9++KRQ8DjPzG2Za9rYVV/KhcazgdZCBIK6cbrhWsNsuX95AhIissXVMCn4oQFk8Pkwx&#10;1+7Ga7puYi0ShEOOCkyMXS5lqAxZDAPXESfv5LzFmKSvpfZ4S3DbymGWjaXFhtOCwY7eDVXnzcUq&#10;+L7U5rCl8d4dPz/kPPrRYvi1Uur5qZ9NQETq4z38315pBSP4u5Ju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U+MMAAADaAAAADwAAAAAAAAAAAAAAAACYAgAAZHJzL2Rv&#10;d25yZXYueG1sUEsFBgAAAAAEAAQA9QAAAIgDAAAAAA==&#10;" adj="18883" fillcolor="#4f81bd [3204]" stroked="f" strokeweight="2pt">
                  <v:textbox style="mso-next-textbox:#Pentagon 4" inset=",0,14.4pt,0">
                    <w:txbxContent>
                      <w:p w:rsidR="00705520" w:rsidRDefault="00705520">
                        <w:pPr>
                          <w:pStyle w:val="NoSpacing"/>
                          <w:jc w:val="right"/>
                          <w:rPr>
                            <w:color w:val="FFFFFF" w:themeColor="background1"/>
                            <w:sz w:val="28"/>
                            <w:szCs w:val="28"/>
                          </w:rPr>
                        </w:pPr>
                      </w:p>
                    </w:txbxContent>
                  </v:textbox>
                </v:shape>
                <v:group id="Group 5" o:spid="_x0000_s1031"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2"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7" o:spid="_x0000_s1033"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0,0l39,152,84,304,122,417,122,440,76,306,39,180,6,53,,0xe" fillcolor="#1f497d [3215]" strokecolor="#1f497d [3215]" strokeweight="0">
                      <v:path arrowok="t" o:connecttype="custom" o:connectlocs="0,0;61913,241300;133350,482600;193675,661988;193675,698500;120650,485775;61913,285750;9525,84138;0,0" o:connectangles="0,0,0,0,0,0,0,0,0"/>
                    </v:shape>
                    <v:shape id="Freeform 8" o:spid="_x0000_s1034"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0,0l8,19,37,93,67,167,116,269,108,269,60,169,30,98,1,25,,0xe" fillcolor="#1f497d [3215]" strokecolor="#1f497d [3215]" strokeweight="0">
                      <v:path arrowok="t" o:connecttype="custom" o:connectlocs="0,0;12700,30163;58738,147638;106363,265113;184150,427038;171450,427038;95250,268288;47625,155575;1588,39688;0,0" o:connectangles="0,0,0,0,0,0,0,0,0,0"/>
                    </v:shape>
                    <v:shape id="Freeform 9" o:spid="_x0000_s1035"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0,0l0,,1,79,3,159,12,317,23,476,39,634,58,792,83,948,107,1086,135,1223,140,1272,138,1262,105,1106,77,949,53,792,35,634,20,476,9,317,2,159,,79,,0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0" o:spid="_x0000_s1036"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0l45,,35,66,26,133,14,267,6,401,3,534,6,669,14,803,18,854,18,851,9,814,8,803,1,669,,534,3,401,12,267,25,132,34,66,45,0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1" o:spid="_x0000_s1037"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6bHMEA&#10;AADbAAAADwAAAGRycy9kb3ducmV2LnhtbERPS2vCQBC+F/wPywi91U0CWo1uggiV0p5qRfA2ZicP&#10;zM6G3a2m/75bKPQ2H99zNuVoenEj5zvLCtJZAoK4srrjRsHx8+VpCcIHZI29ZVLwTR7KYvKwwVzb&#10;O3/Q7RAaEUPY56igDWHIpfRVSwb9zA7EkautMxgidI3UDu8x3PQyS5KFNNhxbGhxoF1L1fXwZRRY&#10;Sa6m03O3yt7M4j2c9/X8YpR6nI7bNYhAY/gX/7lfdZ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mxzBAAAA2wAAAA8AAAAAAAAAAAAAAAAAmAIAAGRycy9kb3du&#10;cmV2LnhtbFBLBQYAAAAABAAEAPUAAACGAwAAAAA=&#10;" path="m0,0l10,44,21,126,34,207,53,293,75,380,100,466,120,521,141,576,152,618,154,629,140,595,115,532,93,468,67,383,47,295,28,207,12,104,,0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2" o:spid="_x0000_s1038"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mub8A&#10;AADbAAAADwAAAGRycy9kb3ducmV2LnhtbERPTWsCMRC9F/wPYQRvNVvRIlujVEHQY616HjfTTdjN&#10;ZEmirv++EQq9zeN9zmLVu1bcKETrWcHbuABBXHltuVZw/N6+zkHEhKyx9UwKHhRhtRy8LLDU/s5f&#10;dDukWuQQjiUqMCl1pZSxMuQwjn1HnLkfHxymDEMtdcB7DnetnBTFu3RoOTcY7GhjqGoOV6cgmLRu&#10;jrOwnjab8357sfZy8lap0bD//ACRqE//4j/3Tuf5E3j+kg+Qy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VWa5vwAAANsAAAAPAAAAAAAAAAAAAAAAAJgCAABkcnMvZG93bnJl&#10;di54bWxQSwUGAAAAAAQABAD1AAAAhAMAAAAA&#10;" path="m0,0l33,69,24,69,12,35,,0xe" fillcolor="#1f497d [3215]" strokecolor="#1f497d [3215]" strokeweight="0">
                      <v:path arrowok="t" o:connecttype="custom" o:connectlocs="0,0;52388,109538;38100,109538;19050,55563;0,0" o:connectangles="0,0,0,0,0"/>
                    </v:shape>
                    <v:shape id="Freeform 13" o:spid="_x0000_s1039"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s6qMAA&#10;AADbAAAADwAAAGRycy9kb3ducmV2LnhtbERP3WrCMBS+H/gO4QjejJnOwR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0s6qMAAAADbAAAADwAAAAAAAAAAAAAAAACYAgAAZHJzL2Rvd25y&#10;ZXYueG1sUEsFBgAAAAAEAAQA9QAAAIUDAAAAAA==&#10;" path="m0,0l9,37,9,40,15,93,5,49,,0xe" fillcolor="#1f497d [3215]" strokecolor="#1f497d [3215]" strokeweight="0">
                      <v:path arrowok="t" o:connecttype="custom" o:connectlocs="0,0;14288,58738;14288,63500;23813,147638;7938,77788;0,0" o:connectangles="0,0,0,0,0,0"/>
                    </v:shape>
                    <v:shape id="Freeform 14" o:spid="_x0000_s1040"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Gu8AA&#10;AADbAAAADwAAAGRycy9kb3ducmV2LnhtbERPTUsDMRC9C/0PYQrebFbRImvTYiuCJ8UqiLdhM01W&#10;N5OQxM323xtB6G0e73NWm8kNYqSYes8KLhcNCOLO656Ngve3x4tbECkjaxw8k4IjJdisZ2crbLUv&#10;/ErjPhtRQzi1qMDmHFopU2fJYVr4QFy5g48Oc4XRSB2x1HA3yKumWUqHPdcGi4F2lrrv/Y9T8LE0&#10;JdwU+/kVyvZoXh4Oz9GOSp3Pp/s7EJmmfBL/u590nX8N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pNGu8AAAADbAAAADwAAAAAAAAAAAAAAAACYAgAAZHJzL2Rvd25y&#10;ZXYueG1sUEsFBgAAAAAEAAQA9QAAAIUDAAAAAA==&#10;" path="m394,0l394,,356,38,319,77,284,117,249,160,207,218,168,276,131,339,98,402,69,467,45,535,26,604,14,673,7,746,6,766,,749,1,744,7,673,21,603,40,533,65,466,94,400,127,336,164,275,204,215,248,158,282,116,318,76,354,37,394,0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5" o:spid="_x0000_s1041"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m0WMUA&#10;AADbAAAADwAAAGRycy9kb3ducmV2LnhtbERP22rCQBB9L/gPywi+FN000CLRVaRFLS2FeEHwbcyO&#10;SWh2NmRXTfr13ULBtzmc60znranElRpXWlbwNIpAEGdWl5wr2O+WwzEI55E1VpZJQUcO5rPewxQT&#10;bW+8oevW5yKEsEtQQeF9nUjpsoIMupGtiQN3to1BH2CTS93gLYSbSsZR9CINlhwaCqzptaDse3sx&#10;Cr4+/JEf0/QU/6xXb6vuEH+mXazUoN8uJiA8tf4u/ne/6zD/Gf5+CQ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WbRYxQAAANsAAAAPAAAAAAAAAAAAAAAAAJgCAABkcnMv&#10;ZG93bnJldi54bWxQSwUGAAAAAAQABAD1AAAAigMAAAAA&#10;" path="m0,0l6,16,7,19,11,80,20,132,33,185,36,194,21,161,15,145,5,81,1,41,,0xe" fillcolor="#1f497d [3215]" strokecolor="#1f497d [3215]" strokeweight="0">
                      <v:path arrowok="t" o:connecttype="custom" o:connectlocs="0,0;9525,25400;11113,30163;17463,127000;31750,209550;52388,293688;57150,307975;33338,255588;23813,230188;7938,128588;1588,65088;0,0" o:connectangles="0,0,0,0,0,0,0,0,0,0,0,0"/>
                    </v:shape>
                    <v:shape id="Freeform 16" o:spid="_x0000_s1042"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T2cMMA&#10;AADbAAAADwAAAGRycy9kb3ducmV2LnhtbERPTWvCQBC9F/wPywi9NZtKEUndBCto60lMe4i3ITtm&#10;g9nZmN1q+u/dQqG3ebzPWRaj7cSVBt86VvCcpCCIa6dbbhR8fW6eFiB8QNbYOSYFP+ShyCcPS8y0&#10;u/GBrmVoRAxhn6ECE0KfSelrQxZ94nriyJ3cYDFEODRSD3iL4baTszSdS4stxwaDPa0N1efy2yq4&#10;rLY7/X58Oe7LxaF6M5dqO9tVSj1Ox9UriEBj+Bf/uT90nD+H31/iA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T2cMMAAADbAAAADwAAAAAAAAAAAAAAAACYAgAAZHJzL2Rv&#10;d25yZXYueG1sUEsFBgAAAAAEAAQA9QAAAIgDAAAAAA==&#10;" path="m0,0l31,65,23,65,,0xe" fillcolor="#1f497d [3215]" strokecolor="#1f497d [3215]" strokeweight="0">
                      <v:path arrowok="t" o:connecttype="custom" o:connectlocs="0,0;49213,103188;36513,103188;0,0" o:connectangles="0,0,0,0"/>
                    </v:shape>
                    <v:shape id="Freeform 17" o:spid="_x0000_s1043"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fOsMA&#10;AADbAAAADwAAAGRycy9kb3ducmV2LnhtbERPS2sCMRC+F/ofwgi9uVk91HY1LioIngp1reBt2Iz7&#10;cDPZJqlu++ubgtDbfHzPWeSD6cSVnG8sK5gkKQji0uqGKwWHYjt+AeEDssbOMin4Jg/58vFhgZm2&#10;N36n6z5UIoawz1BBHUKfSenLmgz6xPbEkTtbZzBE6CqpHd5iuOnkNE2fpcGGY0ONPW1qKi/7L6Og&#10;3f3w6W223n72r9ysq7b4OLpCqafRsJqDCDSEf/HdvdN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JfOsMAAADbAAAADwAAAAAAAAAAAAAAAACYAgAAZHJzL2Rv&#10;d25yZXYueG1sUEsFBgAAAAAEAAQA9QAAAIgDAAAAAA==&#10;" path="m0,0l6,17,7,42,6,39,,23,,0xe" fillcolor="#1f497d [3215]" strokecolor="#1f497d [3215]" strokeweight="0">
                      <v:path arrowok="t" o:connecttype="custom" o:connectlocs="0,0;9525,26988;11113,66675;9525,61913;0,36513;0,0" o:connectangles="0,0,0,0,0,0"/>
                    </v:shape>
                    <v:shape id="Freeform 18" o:spid="_x0000_s1044"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SIvsUA&#10;AADbAAAADwAAAGRycy9kb3ducmV2LnhtbESPQWvCQBCF7wX/wzKCt7rRg5ToKipIRSi0thdvQ3ZM&#10;otnZdHc1qb++cyj0NsN78943i1XvGnWnEGvPBibjDBRx4W3NpYGvz93zC6iYkC02nsnAD0VYLQdP&#10;C8yt7/iD7sdUKgnhmKOBKqU21zoWFTmMY98Si3b2wWGSNZTaBuwk3DV6mmUz7bBmaaiwpW1FxfV4&#10;cwZ8V9w24dTg9/riXh/nt256eLwbMxr26zmoRH36N/9d763gC6z8IgP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Ii+xQAAANsAAAAPAAAAAAAAAAAAAAAAAJgCAABkcnMv&#10;ZG93bnJldi54bWxQSwUGAAAAAAQABAD1AAAAigMAAAAA&#10;" path="m0,0l6,16,21,49,33,84,45,118,44,118,13,53,11,42,,0xe" fillcolor="#1f497d [3215]" strokecolor="#1f497d [3215]" strokeweight="0">
                      <v:path arrowok="t" o:connecttype="custom" o:connectlocs="0,0;9525,25400;33338,77788;52388,133350;71438,187325;69850,187325;20638,84138;17463,66675;0,0" o:connectangles="0,0,0,0,0,0,0,0,0"/>
                    </v:shape>
                  </v:group>
                  <v:group id="Group 19" o:spid="_x0000_s1045"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shape id="Freeform 20" o:spid="_x0000_s1046"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hkicMA&#10;AADbAAAADwAAAGRycy9kb3ducmV2LnhtbERPu27CMBTdkfoP1q3UDZwyVFWKQQgphYFXKUiMV/El&#10;SRtfh9gJbr++HpA6Hp33ZBZMLXpqXWVZwfMoAUGcW11xoeD4mQ1fQTiPrLG2TAp+yMFs+jCYYKrt&#10;jT+oP/hCxBB2KSoovW9SKV1ekkE3sg1x5C62NegjbAupW7zFcFPLcZK8SIMVx4YSG1qUlH8fOqNg&#10;u/k975b7LvtaB3PtTtvwvtkFpZ4ew/wNhKfg/8V390orGMf1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hkicMAAADbAAAADwAAAAAAAAAAAAAAAACYAgAAZHJzL2Rv&#10;d25yZXYueG1sUEsFBgAAAAAEAAQA9QAAAIgDAAAAAA==&#10;" path="m0,0l41,155,86,309,125,425,125,450,79,311,41,183,7,54,,0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21" o:spid="_x0000_s1047"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78EA&#10;AADbAAAADwAAAGRycy9kb3ducmV2LnhtbESP0YrCMBRE3wX/IVzBF9G0giLVKKK76NOKtR9waa5t&#10;sbkpTdT690YQ9nGYmTPMatOZWjyodZVlBfEkAkGcW11xoSC7/I4XIJxH1lhbJgUvcrBZ93srTLR9&#10;8pkeqS9EgLBLUEHpfZNI6fKSDLqJbYiDd7WtQR9kW0jd4jPATS2nUTSXBisOCyU2tCspv6V3oyD9&#10;43vzM+PstD+NOnOYx+a6i5UaDrrtEoSnzv+Hv+2jVjCN4fM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4v+/BAAAA2wAAAA8AAAAAAAAAAAAAAAAAmAIAAGRycy9kb3du&#10;cmV2LnhtbFBLBQYAAAAABAAEAPUAAACGAwAAAAA=&#10;" path="m0,0l8,20,37,96,69,170,118,275,109,275,61,174,30,100,,26,,0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22" o:spid="_x0000_s1048"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TDjsQA&#10;AADbAAAADwAAAGRycy9kb3ducmV2LnhtbESPT2sCMRTE7wW/Q3gFbzXbFURWo0jB2tOitgePr5u3&#10;f3DzEjbRXf30Rij0OMzMb5jlejCtuFLnG8sK3icJCOLC6oYrBT/f27c5CB+QNbaWScGNPKxXo5cl&#10;Ztr2fKDrMVQiQthnqKAOwWVS+qImg35iHXH0StsZDFF2ldQd9hFuWpkmyUwabDgu1Ojoo6bifLwY&#10;BeXn/mx2p/I+/730u+kmz93U5UqNX4fNAkSgIfyH/9pfWkG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kw47EAAAA2wAAAA8AAAAAAAAAAAAAAAAAmAIAAGRycy9k&#10;b3ducmV2LnhtbFBLBQYAAAAABAAEAPUAAACJAwAAAAA=&#10;" path="m0,0l16,72,20,121,18,112,,31,,0xe" fillcolor="#1f497d [3215]" strokecolor="#1f497d [3215]" strokeweight="0">
                      <v:fill opacity="13107f"/>
                      <v:stroke opacity="13107f"/>
                      <v:path arrowok="t" o:connecttype="custom" o:connectlocs="0,0;25400,114300;31750,192088;28575,177800;0,49213;0,0" o:connectangles="0,0,0,0,0,0"/>
                    </v:shape>
                    <v:shape id="Freeform 23" o:spid="_x0000_s1049"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g1wsIA&#10;AADbAAAADwAAAGRycy9kb3ducmV2LnhtbESPQWsCMRSE74X+h/CE3mriVlS2RikFSxE8uOr9sXnd&#10;LG5elk3qrv/eCILHYWa+YZbrwTXiQl2oPWuYjBUI4tKbmisNx8PmfQEiRGSDjWfScKUA69XryxJz&#10;43ve06WIlUgQDjlqsDG2uZShtOQwjH1LnLw/3zmMSXaVNB32Ce4amSk1kw5rTgsWW/q2VJ6Lf6eB&#10;t1mw3AdlZrvF9Dr/OanJ5qT122j4+gQRaYjP8KP9azRkH3D/k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DXCwgAAANsAAAAPAAAAAAAAAAAAAAAAAJgCAABkcnMvZG93&#10;bnJldi54bWxQSwUGAAAAAAQABAD1AAAAhwMAAAAA&#10;" path="m0,0l11,46,22,129,36,211,55,301,76,389,103,476,123,533,144,588,155,632,158,643,142,608,118,544,95,478,69,391,47,302,29,212,13,107,,0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4" o:spid="_x0000_s1050"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cH8UA&#10;AADbAAAADwAAAGRycy9kb3ducmV2LnhtbESPS2vDMBCE74H+B7GF3hK5pgT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pwfxQAAANsAAAAPAAAAAAAAAAAAAAAAAJgCAABkcnMv&#10;ZG93bnJldi54bWxQSwUGAAAAAAQABAD1AAAAigMAAAAA&#10;" path="m0,0l33,71,24,71,11,36,,0xe" fillcolor="#1f497d [3215]" strokecolor="#1f497d [3215]" strokeweight="0">
                      <v:fill opacity="13107f"/>
                      <v:stroke opacity="13107f"/>
                      <v:path arrowok="t" o:connecttype="custom" o:connectlocs="0,0;52388,112713;38100,112713;17463,57150;0,0" o:connectangles="0,0,0,0,0"/>
                    </v:shape>
                    <v:shape id="Freeform 25" o:spid="_x0000_s1051"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i8BMMA&#10;AADbAAAADwAAAGRycy9kb3ducmV2LnhtbESPT4vCMBTE78J+h/AWvNnUiiLVKLIgLHgQ/8Hu7dk8&#10;22LzUpKo3W+/EQSPw8z8hpkvO9OIOzlfW1YwTFIQxIXVNZcKjof1YArCB2SNjWVS8EcelouP3hxz&#10;bR+8o/s+lCJC2OeooAqhzaX0RUUGfWJb4uhdrDMYonSl1A4fEW4amaXpRBqsOS5U2NJXRcV1fzMK&#10;Tputa3X2uz5PRqvDj7QbTbuzUv3PbjUDEagL7/Cr/a0VZG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i8BMMAAADbAAAADwAAAAAAAAAAAAAAAACYAgAAZHJzL2Rv&#10;d25yZXYueG1sUEsFBgAAAAAEAAQA9QAAAIgDAAAAAA==&#10;" path="m0,0l8,37,8,41,15,95,4,49,,0xe" fillcolor="#1f497d [3215]" strokecolor="#1f497d [3215]" strokeweight="0">
                      <v:fill opacity="13107f"/>
                      <v:stroke opacity="13107f"/>
                      <v:path arrowok="t" o:connecttype="custom" o:connectlocs="0,0;12700,58738;12700,65088;23813,150813;6350,77788;0,0" o:connectangles="0,0,0,0,0,0"/>
                    </v:shape>
                    <v:shape id="Freeform 26" o:spid="_x0000_s1052"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SE8QA&#10;AADbAAAADwAAAGRycy9kb3ducmV2LnhtbESPT2vCQBTE7wW/w/KE3urGIFKiq4j/KBaERi/eHtln&#10;Npp9G7Krxn76bqHQ4zAzv2Gm887W4k6trxwrGA4SEMSF0xWXCo6Hzds7CB+QNdaOScGTPMxnvZcp&#10;Zto9+IvueShFhLDPUIEJocmk9IUhi37gGuLonV1rMUTZllK3+IhwW8s0ScbSYsVxwWBDS0PFNb9Z&#10;BaPl7va93qd6lY9YX7afZrg/GaVe+91iAiJQF/7Df+0PrSAdw++X+A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zkhPEAAAA2wAAAA8AAAAAAAAAAAAAAAAAmAIAAGRycy9k&#10;b3ducmV2LnhtbFBLBQYAAAAABAAEAPUAAACJAwAAAAA=&#10;" path="m402,0l402,1,363,39,325,79,290,121,255,164,211,222,171,284,133,346,100,411,71,478,45,546,27,617,13,689,7,761,7,782,,765,1,761,7,688,21,616,40,545,66,475,95,409,130,343,167,281,209,220,253,163,287,120,324,78,362,38,402,0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7" o:spid="_x0000_s1053"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EBcQA&#10;AADbAAAADwAAAGRycy9kb3ducmV2LnhtbESPzW7CMBCE75X6DtZW4lacImggYBDiR8qlh0IfYBsv&#10;SdR4HWLnh7fHSEg9jmbnm53VZjCV6KhxpWUFH+MIBHFmdcm5gp/z8X0OwnlkjZVlUnAjB5v168sK&#10;E217/qbu5HMRIOwSVFB4XydSuqwgg25sa+LgXWxj0AfZ5FI32Ae4qeQkij6lwZJDQ4E17QrK/k6t&#10;CW/gwc+ncX6lbTfbt+ffRfpVLpQavQ3bJQhPg/8/fqZTrWASw2NLAIB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8BAXEAAAA2wAAAA8AAAAAAAAAAAAAAAAAmAIAAGRycy9k&#10;b3ducmV2LnhtbFBLBQYAAAAABAAEAPUAAACJAwAAAAA=&#10;" path="m0,0l6,15,7,18,12,80,21,134,33,188,37,196,22,162,15,146,5,81,1,40,,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28" o:spid="_x0000_s1054"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yl8IA&#10;AADbAAAADwAAAGRycy9kb3ducmV2LnhtbERPz2vCMBS+D/Y/hDfwMmaqB+c6o4yh6EXEGsZ2eyRv&#10;bVnzUppY639vDsKOH9/vxWpwjeipC7VnBZNxBoLYeFtzqUCfNi9zECEiW2w8k4IrBVgtHx8WmFt/&#10;4SP1RSxFCuGQo4IqxjaXMpiKHIaxb4kT9+s7hzHBrpS2w0sKd42cZtlMOqw5NVTY0mdF5q84OwX0&#10;3b/tDz+1eWW91vqLznprnpUaPQ0f7yAiDfFffHfvrIJpGpu+pB8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bKXwgAAANsAAAAPAAAAAAAAAAAAAAAAAJgCAABkcnMvZG93&#10;bnJldi54bWxQSwUGAAAAAAQABAD1AAAAhwMAAAAA&#10;" path="m0,0l31,66,24,66,,0xe" fillcolor="#1f497d [3215]" strokecolor="#1f497d [3215]" strokeweight="0">
                      <v:fill opacity="13107f"/>
                      <v:stroke opacity="13107f"/>
                      <v:path arrowok="t" o:connecttype="custom" o:connectlocs="0,0;49213,104775;38100,104775;0,0" o:connectangles="0,0,0,0"/>
                    </v:shape>
                    <v:shape id="Freeform 29" o:spid="_x0000_s1055"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LlMMA&#10;AADbAAAADwAAAGRycy9kb3ducmV2LnhtbESPQWvCQBSE74L/YXmCN92YQ6mpayjSQi8Fqwl4fOy+&#10;ZmOzb0N2q9Ff3y0Uehxm5htmU46uExcaQutZwWqZgSDW3rTcKKiOr4tHECEiG+w8k4IbBSi308kG&#10;C+Ov/EGXQ2xEgnAoUIGNsS+kDNqSw7D0PXHyPv3gMCY5NNIMeE1w18k8yx6kw5bTgsWedpb01+Hb&#10;KWjtGd/ruw5Yy5fK6/P+JKlRaj4bn59ARBrjf/iv/WYU5Gv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fLlMMAAADbAAAADwAAAAAAAAAAAAAAAACYAgAAZHJzL2Rv&#10;d25yZXYueG1sUEsFBgAAAAAEAAQA9QAAAIgDAAAAAA==&#10;" path="m0,0l7,17,7,43,6,40,,25,,0xe" fillcolor="#1f497d [3215]" strokecolor="#1f497d [3215]" strokeweight="0">
                      <v:fill opacity="13107f"/>
                      <v:stroke opacity="13107f"/>
                      <v:path arrowok="t" o:connecttype="custom" o:connectlocs="0,0;11113,26988;11113,68263;9525,63500;0,39688;0,0" o:connectangles="0,0,0,0,0,0"/>
                    </v:shape>
                    <v:shape id="Freeform 30" o:spid="_x0000_s1056"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L8/MEA&#10;AADbAAAADwAAAGRycy9kb3ducmV2LnhtbERPz2vCMBS+D/wfwhO8zVSF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C/PzBAAAA2wAAAA8AAAAAAAAAAAAAAAAAmAIAAGRycy9kb3du&#10;cmV2LnhtbFBLBQYAAAAABAAEAPUAAACGAwAAAAA=&#10;" path="m0,0l7,16,22,50,33,86,46,121,45,121,14,55,11,44,,0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sdtContent>
    </w:sdt>
    <w:p w:rsidR="00BE3B80" w:rsidRDefault="00BE3B80" w:rsidP="00EA10FA">
      <w:pPr>
        <w:pStyle w:val="Standard"/>
        <w:spacing w:after="240"/>
        <w:jc w:val="center"/>
      </w:pPr>
    </w:p>
    <w:p w:rsidR="00BE3B80" w:rsidRPr="00BE3B80" w:rsidRDefault="00BE3B80" w:rsidP="00BE3B80"/>
    <w:p w:rsidR="00BE3B80" w:rsidRDefault="009F4A59" w:rsidP="00BE3B80">
      <w:pPr>
        <w:spacing w:after="240" w:line="240" w:lineRule="auto"/>
        <w:ind w:left="2880"/>
        <w:rPr>
          <w:rFonts w:ascii="Times New Roman" w:eastAsia="Times New Roman" w:hAnsi="Times New Roman" w:cs="Times New Roman"/>
          <w:b/>
          <w:color w:val="8DB3E2" w:themeColor="text2" w:themeTint="66"/>
          <w:sz w:val="48"/>
          <w:szCs w:val="36"/>
        </w:rPr>
      </w:pPr>
      <w:r w:rsidRPr="009F4A59">
        <w:rPr>
          <w:noProof/>
        </w:rPr>
        <w:pict>
          <v:shapetype id="_x0000_t202" coordsize="21600,21600" o:spt="202" path="m0,0l0,21600,21600,21600,21600,0xe">
            <v:stroke joinstyle="miter"/>
            <v:path gradientshapeok="t" o:connecttype="rect"/>
          </v:shapetype>
          <v:shape id="Text Box 31" o:spid="_x0000_s1026" type="#_x0000_t202" style="position:absolute;left:0;text-align:left;margin-left:257.1pt;margin-top:138.6pt;width:318.95pt;height:59.4pt;z-index:251660288;visibility:visible;mso-wrap-distance-left:9pt;mso-wrap-distance-top:0;mso-wrap-distance-right:9pt;mso-wrap-distance-bottom:0;mso-position-horizontal:absolute;mso-position-horizontal-relative:page;mso-position-vertical:absolute;mso-position-vertical-relative:page;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nKeA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HvP6cp4AgAAXAUAAA4AAAAAAAAA&#10;AAAAAAAALgIAAGRycy9lMm9Eb2MueG1sUEsBAi0AFAAGAAgAAAAhAMjPqBXYAAAABQEAAA8AAAAA&#10;AAAAAAAAAAAA0gQAAGRycy9kb3ducmV2LnhtbFBLBQYAAAAABAAEAPMAAADXBQAAAAA=&#10;" filled="f" stroked="f" strokeweight=".5pt">
            <v:textbox style="mso-next-textbox:#Text Box 31" inset="0,0,0,0">
              <w:txbxContent>
                <w:p w:rsidR="00705520" w:rsidRDefault="00705520">
                  <w:pPr>
                    <w:pStyle w:val="NoSpacing"/>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color w:val="8DB3E2" w:themeColor="text2" w:themeTint="66"/>
                        <w:sz w:val="40"/>
                        <w:szCs w:val="29"/>
                      </w:rPr>
                      <w:alias w:val="Title"/>
                      <w:tag w:val=""/>
                      <w:id w:val="1879129137"/>
                      <w:dataBinding w:prefixMappings="xmlns:ns0='http://purl.org/dc/elements/1.1/' xmlns:ns1='http://schemas.openxmlformats.org/package/2006/metadata/core-properties' " w:xpath="/ns1:coreProperties[1]/ns0:title[1]" w:storeItemID="{6C3C8BC8-F283-45AE-878A-BAB7291924A1}"/>
                      <w:text/>
                    </w:sdtPr>
                    <w:sdtContent>
                      <w:r w:rsidRPr="00BE3B80">
                        <w:rPr>
                          <w:rFonts w:ascii="Times New Roman" w:eastAsia="Times New Roman" w:hAnsi="Times New Roman" w:cs="Times New Roman"/>
                          <w:b/>
                          <w:bCs/>
                          <w:color w:val="8DB3E2" w:themeColor="text2" w:themeTint="66"/>
                          <w:sz w:val="40"/>
                          <w:szCs w:val="29"/>
                        </w:rPr>
                        <w:t>Feasibility Study and Project Plan</w:t>
                      </w:r>
                    </w:sdtContent>
                  </w:sdt>
                </w:p>
                <w:p w:rsidR="00705520" w:rsidRPr="004C56E4" w:rsidRDefault="00705520" w:rsidP="00BE3B80">
                  <w:pPr>
                    <w:spacing w:before="120"/>
                    <w:rPr>
                      <w:color w:val="4F81BD" w:themeColor="accent1"/>
                      <w:sz w:val="36"/>
                      <w:szCs w:val="36"/>
                    </w:rPr>
                  </w:pPr>
                  <w:sdt>
                    <w:sdtPr>
                      <w:rPr>
                        <w:rFonts w:ascii="Times New Roman" w:eastAsia="Times New Roman" w:hAnsi="Times New Roman" w:cs="Times New Roman"/>
                        <w:color w:val="4F81BD" w:themeColor="accent1"/>
                        <w:sz w:val="28"/>
                        <w:szCs w:val="23"/>
                      </w:rPr>
                      <w:alias w:val="Subtitle"/>
                      <w:tag w:val=""/>
                      <w:id w:val="1906632658"/>
                      <w:dataBinding w:prefixMappings="xmlns:ns0='http://purl.org/dc/elements/1.1/' xmlns:ns1='http://schemas.openxmlformats.org/package/2006/metadata/core-properties' " w:xpath="/ns1:coreProperties[1]/ns0:subject[1]" w:storeItemID="{6C3C8BC8-F283-45AE-878A-BAB7291924A1}"/>
                      <w:text/>
                    </w:sdtPr>
                    <w:sdtContent>
                      <w:r w:rsidRPr="004C56E4">
                        <w:rPr>
                          <w:rFonts w:ascii="Times New Roman" w:eastAsia="Times New Roman" w:hAnsi="Times New Roman" w:cs="Times New Roman"/>
                          <w:color w:val="4F81BD" w:themeColor="accent1"/>
                          <w:sz w:val="28"/>
                          <w:szCs w:val="23"/>
                        </w:rPr>
                        <w:t>CIS 4911 – Senior Project</w:t>
                      </w:r>
                    </w:sdtContent>
                  </w:sdt>
                </w:p>
              </w:txbxContent>
            </v:textbox>
            <w10:wrap anchorx="page" anchory="page"/>
          </v:shape>
        </w:pict>
      </w:r>
      <w:r w:rsidR="00BE3B80" w:rsidRPr="00BE3B80">
        <w:rPr>
          <w:rFonts w:ascii="Times New Roman" w:eastAsia="Times New Roman" w:hAnsi="Times New Roman" w:cs="Times New Roman"/>
          <w:b/>
          <w:color w:val="8DB3E2" w:themeColor="text2" w:themeTint="66"/>
          <w:sz w:val="48"/>
          <w:szCs w:val="36"/>
        </w:rPr>
        <w:t xml:space="preserve">       </w:t>
      </w:r>
    </w:p>
    <w:p w:rsidR="00BE3B80" w:rsidRDefault="00BE3B80" w:rsidP="00BE3B80">
      <w:pPr>
        <w:spacing w:after="240" w:line="240" w:lineRule="auto"/>
        <w:ind w:left="2880"/>
        <w:rPr>
          <w:rFonts w:ascii="Times New Roman" w:eastAsia="Times New Roman" w:hAnsi="Times New Roman" w:cs="Times New Roman"/>
          <w:b/>
          <w:color w:val="8DB3E2" w:themeColor="text2" w:themeTint="66"/>
          <w:sz w:val="48"/>
          <w:szCs w:val="36"/>
        </w:rPr>
      </w:pPr>
    </w:p>
    <w:p w:rsidR="00BE3B80" w:rsidRPr="00CC1927" w:rsidRDefault="00096DE6" w:rsidP="00BE3B80">
      <w:pPr>
        <w:spacing w:after="240" w:line="240" w:lineRule="auto"/>
        <w:ind w:left="2880"/>
        <w:jc w:val="center"/>
        <w:rPr>
          <w:rFonts w:ascii="Times New Roman" w:eastAsia="Times New Roman" w:hAnsi="Times New Roman" w:cs="Times New Roman"/>
          <w:b/>
          <w:color w:val="365F91" w:themeColor="accent1" w:themeShade="BF"/>
          <w:sz w:val="64"/>
          <w:szCs w:val="64"/>
        </w:rPr>
      </w:pPr>
      <w:r>
        <w:rPr>
          <w:rFonts w:ascii="Times New Roman" w:eastAsia="Times New Roman" w:hAnsi="Times New Roman" w:cs="Times New Roman"/>
          <w:b/>
          <w:color w:val="365F91" w:themeColor="accent1" w:themeShade="BF"/>
          <w:sz w:val="64"/>
          <w:szCs w:val="64"/>
        </w:rPr>
        <w:t xml:space="preserve">  </w:t>
      </w:r>
      <w:r w:rsidR="00BE3B80" w:rsidRPr="00CC1927">
        <w:rPr>
          <w:rFonts w:ascii="Times New Roman" w:eastAsia="Times New Roman" w:hAnsi="Times New Roman" w:cs="Times New Roman"/>
          <w:b/>
          <w:color w:val="365F91" w:themeColor="accent1" w:themeShade="BF"/>
          <w:sz w:val="64"/>
          <w:szCs w:val="64"/>
        </w:rPr>
        <w:t>Virtual Job Fair 4.0</w:t>
      </w:r>
    </w:p>
    <w:p w:rsidR="00BE3B80" w:rsidRPr="00BE3B80" w:rsidRDefault="00BE3B80" w:rsidP="00BE3B80">
      <w:pPr>
        <w:jc w:val="center"/>
      </w:pPr>
    </w:p>
    <w:p w:rsidR="00BE3B80" w:rsidRPr="004C56E4" w:rsidRDefault="00BE3B80" w:rsidP="00BE3B80">
      <w:pPr>
        <w:spacing w:after="240" w:line="240" w:lineRule="auto"/>
        <w:rPr>
          <w:rFonts w:ascii="Times New Roman" w:eastAsia="Times New Roman" w:hAnsi="Times New Roman" w:cs="Times New Roman"/>
          <w:bCs/>
          <w:color w:val="4F81BD" w:themeColor="accent1"/>
          <w:sz w:val="32"/>
          <w:szCs w:val="32"/>
        </w:rPr>
      </w:pPr>
      <w:r>
        <w:tab/>
        <w:t xml:space="preserve">                                                           </w:t>
      </w:r>
      <w:r w:rsidRPr="004C56E4">
        <w:rPr>
          <w:rFonts w:ascii="Times New Roman" w:eastAsia="Times New Roman" w:hAnsi="Times New Roman" w:cs="Times New Roman"/>
          <w:bCs/>
          <w:color w:val="4F81BD" w:themeColor="accent1"/>
          <w:sz w:val="32"/>
          <w:szCs w:val="32"/>
        </w:rPr>
        <w:t>Members:</w:t>
      </w:r>
    </w:p>
    <w:p w:rsidR="00BE3B80" w:rsidRPr="00BE3B80" w:rsidRDefault="00BE3B80" w:rsidP="00BE3B80">
      <w:pPr>
        <w:spacing w:after="240" w:line="240" w:lineRule="auto"/>
        <w:ind w:left="4320" w:firstLine="720"/>
        <w:rPr>
          <w:rFonts w:ascii="Times New Roman" w:eastAsia="Times New Roman" w:hAnsi="Times New Roman" w:cs="Times New Roman"/>
          <w:b/>
          <w:bCs/>
          <w:color w:val="000000"/>
          <w:sz w:val="28"/>
          <w:szCs w:val="23"/>
        </w:rPr>
      </w:pPr>
      <w:r w:rsidRPr="00BE3B80">
        <w:rPr>
          <w:rFonts w:ascii="Times New Roman" w:eastAsia="Times New Roman" w:hAnsi="Times New Roman" w:cs="Times New Roman"/>
          <w:b/>
          <w:bCs/>
          <w:color w:val="000000"/>
          <w:sz w:val="28"/>
          <w:szCs w:val="23"/>
        </w:rPr>
        <w:t>Erick Arenas</w:t>
      </w:r>
    </w:p>
    <w:p w:rsidR="00BE3B80" w:rsidRDefault="00BE3B80" w:rsidP="00BE3B80">
      <w:pPr>
        <w:spacing w:after="240" w:line="240" w:lineRule="auto"/>
        <w:ind w:left="4320" w:firstLine="720"/>
        <w:rPr>
          <w:rFonts w:ascii="Times New Roman" w:eastAsia="Times New Roman" w:hAnsi="Times New Roman" w:cs="Times New Roman"/>
          <w:b/>
          <w:bCs/>
          <w:color w:val="000000"/>
          <w:sz w:val="28"/>
          <w:szCs w:val="23"/>
        </w:rPr>
      </w:pPr>
      <w:r>
        <w:rPr>
          <w:rFonts w:ascii="Times New Roman" w:eastAsia="Times New Roman" w:hAnsi="Times New Roman" w:cs="Times New Roman"/>
          <w:b/>
          <w:bCs/>
          <w:color w:val="000000"/>
          <w:sz w:val="28"/>
          <w:szCs w:val="23"/>
        </w:rPr>
        <w:t>A</w:t>
      </w:r>
      <w:r w:rsidRPr="00BE3B80">
        <w:rPr>
          <w:rFonts w:ascii="Times New Roman" w:eastAsia="Times New Roman" w:hAnsi="Times New Roman" w:cs="Times New Roman"/>
          <w:b/>
          <w:bCs/>
          <w:color w:val="000000"/>
          <w:sz w:val="28"/>
          <w:szCs w:val="23"/>
        </w:rPr>
        <w:t>rtiom Tiurin</w:t>
      </w:r>
    </w:p>
    <w:p w:rsidR="00BE3B80" w:rsidRDefault="00BE3B80" w:rsidP="00BE3B80">
      <w:pPr>
        <w:spacing w:after="24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p>
    <w:p w:rsidR="00BE3B80" w:rsidRPr="004C56E4" w:rsidRDefault="00495509" w:rsidP="00BE3B80">
      <w:pPr>
        <w:spacing w:after="240" w:line="240" w:lineRule="auto"/>
        <w:rPr>
          <w:rFonts w:ascii="Times New Roman" w:eastAsia="Times New Roman" w:hAnsi="Times New Roman" w:cs="Times New Roman"/>
          <w:color w:val="4F81BD" w:themeColor="accent1"/>
          <w:sz w:val="32"/>
          <w:szCs w:val="24"/>
        </w:rPr>
      </w:pP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Pr>
          <w:rFonts w:ascii="Times New Roman" w:eastAsia="Times New Roman" w:hAnsi="Times New Roman" w:cs="Times New Roman"/>
          <w:sz w:val="32"/>
          <w:szCs w:val="24"/>
        </w:rPr>
        <w:tab/>
      </w:r>
      <w:r w:rsidR="00BE3B80" w:rsidRPr="004C56E4">
        <w:rPr>
          <w:rFonts w:ascii="Times New Roman" w:eastAsia="Times New Roman" w:hAnsi="Times New Roman" w:cs="Times New Roman"/>
          <w:color w:val="4F81BD" w:themeColor="accent1"/>
          <w:sz w:val="32"/>
          <w:szCs w:val="24"/>
        </w:rPr>
        <w:t>Instructor:</w:t>
      </w:r>
    </w:p>
    <w:p w:rsidR="00BE3B80" w:rsidRDefault="00BE3B80" w:rsidP="00495509">
      <w:pPr>
        <w:spacing w:after="240" w:line="240" w:lineRule="auto"/>
        <w:rPr>
          <w:rFonts w:ascii="Times New Roman" w:eastAsia="Times New Roman" w:hAnsi="Times New Roman" w:cs="Times New Roman"/>
          <w:b/>
          <w:color w:val="000000"/>
          <w:sz w:val="28"/>
          <w:szCs w:val="28"/>
        </w:rPr>
      </w:pPr>
      <w:r>
        <w:tab/>
      </w:r>
      <w:r>
        <w:tab/>
      </w:r>
      <w:r>
        <w:tab/>
      </w:r>
      <w:r>
        <w:tab/>
      </w:r>
      <w:r w:rsidR="00495509">
        <w:t xml:space="preserve">         </w:t>
      </w:r>
      <w:r w:rsidR="00495509">
        <w:tab/>
      </w:r>
      <w:r w:rsidR="00495509">
        <w:tab/>
      </w:r>
      <w:r w:rsidR="00495509">
        <w:tab/>
      </w:r>
      <w:r w:rsidRPr="00BE3B80">
        <w:rPr>
          <w:rFonts w:ascii="Times New Roman" w:eastAsia="Times New Roman" w:hAnsi="Times New Roman" w:cs="Times New Roman"/>
          <w:b/>
          <w:color w:val="000000"/>
          <w:sz w:val="28"/>
          <w:szCs w:val="28"/>
        </w:rPr>
        <w:t>Masoud Sadjadi</w:t>
      </w:r>
    </w:p>
    <w:p w:rsidR="00495509" w:rsidRPr="004C56E4" w:rsidRDefault="00495509" w:rsidP="00495509">
      <w:pPr>
        <w:spacing w:after="240" w:line="240" w:lineRule="auto"/>
        <w:ind w:left="2880" w:firstLine="720"/>
        <w:rPr>
          <w:rFonts w:ascii="Times New Roman" w:eastAsia="Times New Roman" w:hAnsi="Times New Roman" w:cs="Times New Roman"/>
          <w:color w:val="4F81BD" w:themeColor="accent1"/>
          <w:sz w:val="28"/>
          <w:szCs w:val="28"/>
        </w:rPr>
      </w:pPr>
      <w:r w:rsidRPr="004C56E4">
        <w:rPr>
          <w:rFonts w:ascii="Times New Roman" w:eastAsia="Times New Roman" w:hAnsi="Times New Roman" w:cs="Times New Roman"/>
          <w:color w:val="4F81BD" w:themeColor="accent1"/>
          <w:sz w:val="28"/>
          <w:szCs w:val="28"/>
        </w:rPr>
        <w:t>Mentor:</w:t>
      </w:r>
    </w:p>
    <w:p w:rsidR="00495509" w:rsidRPr="00495509" w:rsidRDefault="00495509" w:rsidP="00495509">
      <w:pPr>
        <w:spacing w:after="240" w:line="240" w:lineRule="auto"/>
        <w:ind w:left="2880" w:firstLine="72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495509">
        <w:rPr>
          <w:rFonts w:ascii="Times New Roman" w:eastAsia="Times New Roman" w:hAnsi="Times New Roman" w:cs="Times New Roman"/>
          <w:b/>
          <w:color w:val="000000"/>
          <w:sz w:val="28"/>
          <w:szCs w:val="28"/>
        </w:rPr>
        <w:t>Juan Caraballo</w:t>
      </w:r>
    </w:p>
    <w:p w:rsidR="00BE3B80" w:rsidRPr="00BE3B80" w:rsidRDefault="00BE3B80" w:rsidP="00BE3B80">
      <w:pP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t xml:space="preserve">  </w:t>
      </w:r>
      <w:r>
        <w:rPr>
          <w:rFonts w:ascii="Times New Roman" w:eastAsia="Times New Roman" w:hAnsi="Times New Roman" w:cs="Times New Roman"/>
          <w:b/>
          <w:color w:val="000000"/>
          <w:sz w:val="23"/>
          <w:szCs w:val="23"/>
        </w:rPr>
        <w:tab/>
      </w:r>
      <w:r>
        <w:rPr>
          <w:rFonts w:ascii="Times New Roman" w:eastAsia="Times New Roman" w:hAnsi="Times New Roman" w:cs="Times New Roman"/>
          <w:b/>
          <w:color w:val="000000"/>
          <w:sz w:val="23"/>
          <w:szCs w:val="23"/>
        </w:rPr>
        <w:tab/>
      </w:r>
    </w:p>
    <w:p w:rsidR="00BE3B80" w:rsidRDefault="00BE3B80" w:rsidP="00BE3B80">
      <w:pPr>
        <w:pStyle w:val="Standard"/>
        <w:tabs>
          <w:tab w:val="left" w:pos="4815"/>
        </w:tabs>
        <w:spacing w:after="240"/>
      </w:pPr>
    </w:p>
    <w:p w:rsidR="001E50D9" w:rsidRDefault="001E50D9" w:rsidP="00F65388">
      <w:pPr>
        <w:pStyle w:val="Standard"/>
        <w:spacing w:after="240"/>
      </w:pPr>
    </w:p>
    <w:p w:rsidR="001E50D9" w:rsidRDefault="001E50D9" w:rsidP="00F65388">
      <w:pPr>
        <w:pStyle w:val="Standard"/>
        <w:spacing w:after="240"/>
      </w:pPr>
    </w:p>
    <w:p w:rsidR="00F65388" w:rsidRDefault="00F65388" w:rsidP="00F65388">
      <w:pPr>
        <w:pStyle w:val="Standard"/>
        <w:spacing w:after="240"/>
      </w:pPr>
    </w:p>
    <w:p w:rsidR="00F65388" w:rsidRDefault="009F4A59" w:rsidP="00F65388">
      <w:pPr>
        <w:pStyle w:val="Standard"/>
        <w:spacing w:after="240"/>
      </w:pPr>
      <w:r>
        <w:rPr>
          <w:noProof/>
        </w:rPr>
        <w:pict>
          <v:shape id="Text Box 32" o:spid="_x0000_s1027" type="#_x0000_t202" style="position:absolute;margin-left:257.15pt;margin-top:10in;width:320.8pt;height:38.3pt;z-index:251661312;visibility:visible;mso-wrap-distance-left:9pt;mso-wrap-distance-top:0;mso-wrap-distance-right:9pt;mso-wrap-distance-bottom:0;mso-position-horizontal:absolute;mso-position-horizontal-relative:page;mso-position-vertical:absolute;mso-position-vertical-relative:page;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inset="0,0,0,0">
              <w:txbxContent>
                <w:p w:rsidR="00705520" w:rsidRPr="004C56E4" w:rsidRDefault="00705520">
                  <w:pPr>
                    <w:pStyle w:val="NoSpacing"/>
                    <w:rPr>
                      <w:color w:val="4F81BD" w:themeColor="accent1"/>
                      <w:sz w:val="20"/>
                      <w:szCs w:val="20"/>
                    </w:rPr>
                  </w:pPr>
                </w:p>
                <w:p w:rsidR="00705520" w:rsidRPr="004C56E4" w:rsidRDefault="00705520" w:rsidP="00BE3B80">
                  <w:pPr>
                    <w:jc w:val="center"/>
                    <w:rPr>
                      <w:color w:val="4F81BD" w:themeColor="accent1"/>
                      <w:sz w:val="36"/>
                    </w:rPr>
                  </w:pPr>
                  <w:sdt>
                    <w:sdtPr>
                      <w:rPr>
                        <w:caps/>
                        <w:color w:val="4F81BD" w:themeColor="accent1"/>
                        <w:sz w:val="32"/>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Pr="004C56E4">
                        <w:rPr>
                          <w:caps/>
                          <w:color w:val="4F81BD" w:themeColor="accent1"/>
                          <w:sz w:val="32"/>
                          <w:szCs w:val="20"/>
                        </w:rPr>
                        <w:t>Florida International University</w:t>
                      </w:r>
                    </w:sdtContent>
                  </w:sdt>
                </w:p>
              </w:txbxContent>
            </v:textbox>
            <w10:wrap anchorx="page" anchory="page"/>
          </v:shape>
        </w:pict>
      </w:r>
    </w:p>
    <w:p w:rsidR="00F65388" w:rsidRDefault="00F65388" w:rsidP="00F65388">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t>Copyright © Florida International University 2014. All Rights Reserved. No part of the Virtual Job Fair Project or documentation may be reproduced or modified without the express consent of Florida International University. Redistribution or commercial use is strictly prohibited.</w:t>
      </w:r>
    </w:p>
    <w:p w:rsidR="00F65388" w:rsidRPr="00804B83" w:rsidRDefault="00F65388" w:rsidP="00F65388">
      <w:pPr>
        <w:pStyle w:val="Standard"/>
        <w:spacing w:after="240"/>
      </w:pPr>
      <w:r>
        <w:rPr>
          <w:rFonts w:ascii="Times New Roman" w:eastAsia="Times New Roman" w:hAnsi="Times New Roman" w:cs="Times New Roman"/>
        </w:rPr>
        <w:br w:type="page"/>
      </w:r>
    </w:p>
    <w:p w:rsidR="00EA10FA" w:rsidRDefault="00EA10FA" w:rsidP="00495509">
      <w:pPr>
        <w:pStyle w:val="Standard"/>
        <w:spacing w:after="240"/>
        <w:jc w:val="center"/>
      </w:pPr>
    </w:p>
    <w:p w:rsidR="00EA10FA" w:rsidRPr="00F65388" w:rsidRDefault="00F65388" w:rsidP="00EA10FA">
      <w:pPr>
        <w:spacing w:before="120" w:after="120" w:line="240" w:lineRule="auto"/>
        <w:ind w:left="360"/>
        <w:rPr>
          <w:b/>
          <w:sz w:val="40"/>
        </w:rPr>
      </w:pPr>
      <w:r w:rsidRPr="00F65388">
        <w:rPr>
          <w:b/>
          <w:sz w:val="40"/>
        </w:rPr>
        <w:t xml:space="preserve">ABSTRACT </w:t>
      </w:r>
    </w:p>
    <w:p w:rsidR="00EA10FA" w:rsidRDefault="00EA10FA" w:rsidP="00EA10FA">
      <w:pPr>
        <w:spacing w:before="120" w:after="120" w:line="240" w:lineRule="auto"/>
        <w:ind w:left="360"/>
      </w:pPr>
    </w:p>
    <w:p w:rsidR="00EA10FA" w:rsidRPr="00CF7D35" w:rsidRDefault="00EA10FA" w:rsidP="00EA10FA">
      <w:pPr>
        <w:pStyle w:val="Standard"/>
        <w:spacing w:after="240"/>
        <w:ind w:left="360"/>
      </w:pPr>
      <w:r>
        <w:rPr>
          <w:rFonts w:ascii="Times New Roman" w:eastAsia="Times New Roman" w:hAnsi="Times New Roman" w:cs="Times New Roman"/>
          <w:sz w:val="24"/>
          <w:szCs w:val="24"/>
        </w:rPr>
        <w:t>The Feasibility Study and Project Plan document gives an introd</w:t>
      </w:r>
      <w:r w:rsidR="007A423B">
        <w:rPr>
          <w:rFonts w:ascii="Times New Roman" w:eastAsia="Times New Roman" w:hAnsi="Times New Roman" w:cs="Times New Roman"/>
          <w:sz w:val="24"/>
          <w:szCs w:val="24"/>
        </w:rPr>
        <w:t>uction to the Virtual Job Fair 4</w:t>
      </w:r>
      <w:r>
        <w:rPr>
          <w:rFonts w:ascii="Times New Roman" w:eastAsia="Times New Roman" w:hAnsi="Times New Roman" w:cs="Times New Roman"/>
          <w:sz w:val="24"/>
          <w:szCs w:val="24"/>
        </w:rPr>
        <w:t>.0 System. Chapter 1 gives basic information about the Virtual Job Fair 4.0, including the problem definition, background on the problem, definition of important terms, and an overview of the document. Chapter 2, the Feasibility Study chapter, provides a description of the current system used worldwide and introduces the purpose of our system, and states the list of high-level user requirements. Finally, this chapter includes an analysis of alternative solutions to the problem.</w:t>
      </w:r>
    </w:p>
    <w:p w:rsidR="00EA10FA" w:rsidRDefault="00EA10FA" w:rsidP="00EA10FA">
      <w:pPr>
        <w:pStyle w:val="Standard"/>
        <w:spacing w:after="240"/>
        <w:ind w:left="360"/>
      </w:pPr>
      <w:r>
        <w:rPr>
          <w:rFonts w:ascii="Times New Roman" w:eastAsia="Times New Roman" w:hAnsi="Times New Roman" w:cs="Times New Roman"/>
          <w:sz w:val="24"/>
          <w:szCs w:val="24"/>
        </w:rPr>
        <w:t>Chapter 3, Project Plan, introduces project management concepts of the project, such as personnel organization, hardware and software resources used for the project, and a list of tasks, milestones, and deliverables. Chapter 4, the appendix, contains miscellaneous cha</w:t>
      </w:r>
      <w:r w:rsidR="00FE7066">
        <w:rPr>
          <w:rFonts w:ascii="Times New Roman" w:eastAsia="Times New Roman" w:hAnsi="Times New Roman" w:cs="Times New Roman"/>
          <w:sz w:val="24"/>
          <w:szCs w:val="24"/>
        </w:rPr>
        <w:t>rts and information, such as a T</w:t>
      </w:r>
      <w:r>
        <w:rPr>
          <w:rFonts w:ascii="Times New Roman" w:eastAsia="Times New Roman" w:hAnsi="Times New Roman" w:cs="Times New Roman"/>
          <w:sz w:val="24"/>
          <w:szCs w:val="24"/>
        </w:rPr>
        <w:t>rello board with the project schedule, a feasibility matrix, a cost matrix, and a diary of meetings. Finally, Chapter 5 contains references to external documents that have been used for reference.</w:t>
      </w: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EA10FA" w:rsidRDefault="00EA10FA" w:rsidP="00EA10FA">
      <w:pPr>
        <w:spacing w:before="120" w:after="120" w:line="240" w:lineRule="auto"/>
        <w:ind w:left="360"/>
      </w:pPr>
    </w:p>
    <w:p w:rsidR="002A6A7D" w:rsidRDefault="002A6A7D" w:rsidP="007A423B">
      <w:pPr>
        <w:spacing w:before="120" w:after="120" w:line="240" w:lineRule="auto"/>
      </w:pPr>
    </w:p>
    <w:sdt>
      <w:sdtPr>
        <w:rPr>
          <w:rFonts w:asciiTheme="minorHAnsi" w:eastAsiaTheme="minorEastAsia" w:hAnsiTheme="minorHAnsi" w:cstheme="minorBidi"/>
          <w:b w:val="0"/>
          <w:bCs w:val="0"/>
          <w:color w:val="auto"/>
          <w:sz w:val="22"/>
          <w:szCs w:val="22"/>
        </w:rPr>
        <w:id w:val="20267530"/>
        <w:docPartObj>
          <w:docPartGallery w:val="Table of Contents"/>
          <w:docPartUnique/>
        </w:docPartObj>
      </w:sdtPr>
      <w:sdtContent>
        <w:p w:rsidR="007A423B" w:rsidRDefault="007A423B">
          <w:pPr>
            <w:pStyle w:val="TOCHeading"/>
          </w:pPr>
          <w:r>
            <w:t>Table of Contents</w:t>
          </w:r>
        </w:p>
        <w:p w:rsidR="007A423B" w:rsidRPr="0033079A" w:rsidRDefault="009F4A59">
          <w:pPr>
            <w:pStyle w:val="TOC1"/>
            <w:tabs>
              <w:tab w:val="right" w:leader="dot" w:pos="8630"/>
            </w:tabs>
            <w:rPr>
              <w:b w:val="0"/>
              <w:noProof/>
              <w:color w:val="4F81BD" w:themeColor="accent1"/>
            </w:rPr>
          </w:pPr>
          <w:r w:rsidRPr="009F4A59">
            <w:rPr>
              <w:color w:val="4F81BD" w:themeColor="accent1"/>
            </w:rPr>
            <w:fldChar w:fldCharType="begin"/>
          </w:r>
          <w:r w:rsidR="007A423B" w:rsidRPr="0033079A">
            <w:rPr>
              <w:color w:val="4F81BD" w:themeColor="accent1"/>
            </w:rPr>
            <w:instrText xml:space="preserve"> TOC \o "1-3" \h \z \u </w:instrText>
          </w:r>
          <w:r w:rsidRPr="009F4A59">
            <w:rPr>
              <w:color w:val="4F81BD" w:themeColor="accent1"/>
            </w:rPr>
            <w:fldChar w:fldCharType="separate"/>
          </w:r>
          <w:r w:rsidR="007A423B" w:rsidRPr="0033079A">
            <w:rPr>
              <w:noProof/>
              <w:color w:val="4F81BD" w:themeColor="accent1"/>
            </w:rPr>
            <w:t>1.Introduction</w:t>
          </w:r>
          <w:r w:rsidR="007A423B" w:rsidRPr="0033079A">
            <w:rPr>
              <w:noProof/>
              <w:color w:val="4F81BD" w:themeColor="accent1"/>
            </w:rPr>
            <w:tab/>
          </w:r>
          <w:r w:rsidRPr="0033079A">
            <w:rPr>
              <w:noProof/>
              <w:color w:val="4F81BD" w:themeColor="accent1"/>
            </w:rPr>
            <w:fldChar w:fldCharType="begin"/>
          </w:r>
          <w:r w:rsidR="007A423B" w:rsidRPr="0033079A">
            <w:rPr>
              <w:noProof/>
              <w:color w:val="4F81BD" w:themeColor="accent1"/>
            </w:rPr>
            <w:instrText xml:space="preserve"> PAGEREF _Toc274052932 \h </w:instrText>
          </w:r>
          <w:r w:rsidR="00705520" w:rsidRPr="009F4A59">
            <w:rPr>
              <w:noProof/>
              <w:color w:val="4F81BD" w:themeColor="accent1"/>
            </w:rPr>
          </w:r>
          <w:r w:rsidRPr="0033079A">
            <w:rPr>
              <w:noProof/>
              <w:color w:val="4F81BD" w:themeColor="accent1"/>
            </w:rPr>
            <w:fldChar w:fldCharType="separate"/>
          </w:r>
          <w:r w:rsidR="00F65388" w:rsidRPr="0033079A">
            <w:rPr>
              <w:noProof/>
              <w:color w:val="4F81BD" w:themeColor="accent1"/>
            </w:rPr>
            <w:t>4</w:t>
          </w:r>
          <w:r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1.1-Problem definition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_Toc274052933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4</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1.2-Background</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_Toc274052934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1.3-Definitions, Acronyms, and Abbreviations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_Toc274052935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5</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1.4-Overview of document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_Toc274052936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6</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2.Feasibility Study</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_Toc274052937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2.1-Description of Current System (Limitations and Constraints)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_Toc274052938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7</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2.2-Purpose of New System</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_Toc274052939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10</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2.3-High-level Definition of User Requirements (must include security/privacy requirements)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_Toc274052940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11</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2.4- Alternative Solutions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_Toc274052941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16</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2.4.1-Description of Alternatives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_Toc274052942 \h </w:instrText>
          </w:r>
          <w:r w:rsidR="00705520" w:rsidRPr="009F4A59">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w:t>
          </w:r>
          <w:r w:rsidR="00F65388" w:rsidRPr="0033079A">
            <w:rPr>
              <w:b/>
              <w:noProof/>
              <w:color w:val="4F81BD" w:themeColor="accent1"/>
            </w:rPr>
            <w:t>6</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2.4.2-Selection Criteria (Briefly describe the feasibility criteria used in the analysis component)</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_Toc274052943 \h </w:instrText>
          </w:r>
          <w:r w:rsidR="00705520" w:rsidRPr="009F4A59">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17</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2.4.3- Analysis of Alternatives (refer to Appendix C – Feasibility Matrix) – you should provide a score so that the alternatives can be compared.</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_Toc274052944 \h </w:instrText>
          </w:r>
          <w:r w:rsidR="00705520" w:rsidRPr="009F4A59">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18</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2.5-Recommendations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_Toc274052945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3.Project Plan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_Toc274052946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3.1-Project Organization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_Toc274052947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18</w:t>
          </w:r>
          <w:r w:rsidR="009F4A59" w:rsidRPr="0033079A">
            <w:rPr>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3.1.1-Project Personnel Organization</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_Toc274052948 \h </w:instrText>
          </w:r>
          <w:r w:rsidR="00705520" w:rsidRPr="009F4A59">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3"/>
            <w:tabs>
              <w:tab w:val="right" w:leader="dot" w:pos="8630"/>
            </w:tabs>
            <w:rPr>
              <w:noProof/>
              <w:color w:val="4F81BD" w:themeColor="accent1"/>
              <w:sz w:val="24"/>
              <w:szCs w:val="24"/>
            </w:rPr>
          </w:pPr>
          <w:r w:rsidRPr="0033079A">
            <w:rPr>
              <w:noProof/>
              <w:color w:val="4F81BD" w:themeColor="accent1"/>
            </w:rPr>
            <w:t>3.1.2-Hardware and Software Resources</w:t>
          </w:r>
          <w:r w:rsidRPr="0033079A">
            <w:rPr>
              <w:noProof/>
              <w:color w:val="4F81BD" w:themeColor="accent1"/>
            </w:rPr>
            <w:tab/>
          </w:r>
          <w:r w:rsidR="009F4A59" w:rsidRPr="0033079A">
            <w:rPr>
              <w:b/>
              <w:noProof/>
              <w:color w:val="4F81BD" w:themeColor="accent1"/>
            </w:rPr>
            <w:fldChar w:fldCharType="begin"/>
          </w:r>
          <w:r w:rsidRPr="0033079A">
            <w:rPr>
              <w:b/>
              <w:noProof/>
              <w:color w:val="4F81BD" w:themeColor="accent1"/>
            </w:rPr>
            <w:instrText xml:space="preserve"> PAGEREF _Toc274052949 \h </w:instrText>
          </w:r>
          <w:r w:rsidR="00705520" w:rsidRPr="009F4A59">
            <w:rPr>
              <w:b/>
              <w:noProof/>
              <w:color w:val="4F81BD" w:themeColor="accent1"/>
            </w:rPr>
          </w:r>
          <w:r w:rsidR="009F4A59" w:rsidRPr="0033079A">
            <w:rPr>
              <w:b/>
              <w:noProof/>
              <w:color w:val="4F81BD" w:themeColor="accent1"/>
            </w:rPr>
            <w:fldChar w:fldCharType="separate"/>
          </w:r>
          <w:r w:rsidR="00F65388" w:rsidRPr="0033079A">
            <w:rPr>
              <w:b/>
              <w:noProof/>
              <w:color w:val="4F81BD" w:themeColor="accent1"/>
            </w:rPr>
            <w:t>19</w:t>
          </w:r>
          <w:r w:rsidR="009F4A59" w:rsidRPr="0033079A">
            <w:rPr>
              <w:b/>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3.2-Identification of Tasks, Milestones and Deliverables (work breakdown)</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_Toc274052950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21</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4.Appendix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_Toc274052951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4.1-Appendix A - Project schedule (Gantt chart or PERT Chart)</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_Toc274052952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4.2-Appendix B – Feasibility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_Toc274052953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22</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4.3-Appendix C – Cost Matrix</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_Toc274052954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23</w:t>
          </w:r>
          <w:r w:rsidR="009F4A59" w:rsidRPr="0033079A">
            <w:rPr>
              <w:noProof/>
              <w:color w:val="4F81BD" w:themeColor="accent1"/>
            </w:rPr>
            <w:fldChar w:fldCharType="end"/>
          </w:r>
        </w:p>
        <w:p w:rsidR="007A423B" w:rsidRPr="0033079A" w:rsidRDefault="007A423B">
          <w:pPr>
            <w:pStyle w:val="TOC2"/>
            <w:tabs>
              <w:tab w:val="right" w:leader="dot" w:pos="8630"/>
            </w:tabs>
            <w:rPr>
              <w:b w:val="0"/>
              <w:noProof/>
              <w:color w:val="4F81BD" w:themeColor="accent1"/>
              <w:sz w:val="24"/>
              <w:szCs w:val="24"/>
            </w:rPr>
          </w:pPr>
          <w:r w:rsidRPr="0033079A">
            <w:rPr>
              <w:b w:val="0"/>
              <w:noProof/>
              <w:color w:val="4F81BD" w:themeColor="accent1"/>
            </w:rPr>
            <w:t>4.4-Appendix D - Diary of Meetings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_Toc274052955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24</w:t>
          </w:r>
          <w:r w:rsidR="009F4A59" w:rsidRPr="0033079A">
            <w:rPr>
              <w:noProof/>
              <w:color w:val="4F81BD" w:themeColor="accent1"/>
            </w:rPr>
            <w:fldChar w:fldCharType="end"/>
          </w:r>
        </w:p>
        <w:p w:rsidR="007A423B" w:rsidRPr="0033079A" w:rsidRDefault="007A423B">
          <w:pPr>
            <w:pStyle w:val="TOC1"/>
            <w:tabs>
              <w:tab w:val="right" w:leader="dot" w:pos="8630"/>
            </w:tabs>
            <w:rPr>
              <w:b w:val="0"/>
              <w:noProof/>
              <w:color w:val="4F81BD" w:themeColor="accent1"/>
            </w:rPr>
          </w:pPr>
          <w:r w:rsidRPr="0033079A">
            <w:rPr>
              <w:noProof/>
              <w:color w:val="4F81BD" w:themeColor="accent1"/>
            </w:rPr>
            <w:t>5.References</w:t>
          </w:r>
          <w:r w:rsidRPr="0033079A">
            <w:rPr>
              <w:noProof/>
              <w:color w:val="4F81BD" w:themeColor="accent1"/>
            </w:rPr>
            <w:tab/>
          </w:r>
          <w:r w:rsidR="009F4A59" w:rsidRPr="0033079A">
            <w:rPr>
              <w:noProof/>
              <w:color w:val="4F81BD" w:themeColor="accent1"/>
            </w:rPr>
            <w:fldChar w:fldCharType="begin"/>
          </w:r>
          <w:r w:rsidRPr="0033079A">
            <w:rPr>
              <w:noProof/>
              <w:color w:val="4F81BD" w:themeColor="accent1"/>
            </w:rPr>
            <w:instrText xml:space="preserve"> PAGEREF _Toc274052956 \h </w:instrText>
          </w:r>
          <w:r w:rsidR="00705520" w:rsidRPr="009F4A59">
            <w:rPr>
              <w:noProof/>
              <w:color w:val="4F81BD" w:themeColor="accent1"/>
            </w:rPr>
          </w:r>
          <w:r w:rsidR="009F4A59" w:rsidRPr="0033079A">
            <w:rPr>
              <w:noProof/>
              <w:color w:val="4F81BD" w:themeColor="accent1"/>
            </w:rPr>
            <w:fldChar w:fldCharType="separate"/>
          </w:r>
          <w:r w:rsidR="00F65388" w:rsidRPr="0033079A">
            <w:rPr>
              <w:noProof/>
              <w:color w:val="4F81BD" w:themeColor="accent1"/>
            </w:rPr>
            <w:t>25</w:t>
          </w:r>
          <w:r w:rsidR="009F4A59" w:rsidRPr="0033079A">
            <w:rPr>
              <w:noProof/>
              <w:color w:val="4F81BD" w:themeColor="accent1"/>
            </w:rPr>
            <w:fldChar w:fldCharType="end"/>
          </w:r>
        </w:p>
        <w:p w:rsidR="007A423B" w:rsidRDefault="009F4A59">
          <w:r w:rsidRPr="0033079A">
            <w:rPr>
              <w:color w:val="4F81BD" w:themeColor="accent1"/>
            </w:rPr>
            <w:fldChar w:fldCharType="end"/>
          </w:r>
        </w:p>
      </w:sdtContent>
    </w:sdt>
    <w:p w:rsidR="00EA10FA" w:rsidRDefault="00EA10FA" w:rsidP="002A6A7D">
      <w:pPr>
        <w:spacing w:before="120" w:after="120" w:line="240" w:lineRule="auto"/>
      </w:pPr>
    </w:p>
    <w:p w:rsidR="00FE7066" w:rsidRDefault="002A6A7D" w:rsidP="002A6A7D">
      <w:pPr>
        <w:pStyle w:val="Heading1"/>
      </w:pPr>
      <w:bookmarkStart w:id="0" w:name="_Toc274052932"/>
      <w:r>
        <w:t>1.</w:t>
      </w:r>
      <w:r w:rsidRPr="00705A15">
        <w:t>Introduction</w:t>
      </w:r>
      <w:bookmarkEnd w:id="0"/>
    </w:p>
    <w:p w:rsidR="00D27CEE" w:rsidRPr="00705520" w:rsidRDefault="00FE7066" w:rsidP="00FE7066">
      <w:pPr>
        <w:pStyle w:val="Heading1"/>
        <w:rPr>
          <w:rFonts w:ascii="Times New Roman" w:hAnsi="Times New Roman"/>
          <w:b w:val="0"/>
          <w:color w:val="000000"/>
          <w:sz w:val="24"/>
          <w:szCs w:val="22"/>
        </w:rPr>
      </w:pPr>
      <w:r w:rsidRPr="00705520">
        <w:rPr>
          <w:rFonts w:ascii="Times New Roman" w:hAnsi="Times New Roman"/>
          <w:b w:val="0"/>
          <w:color w:val="000000"/>
          <w:sz w:val="24"/>
          <w:szCs w:val="22"/>
        </w:rPr>
        <w:t>The introductory chapter gives some background information about the Virtual Job Fair v4.0 system. This chapter will talk about the problem that companies are facing as well some background on this problem. It will discuss the previously designed Virtual Job Fair website and its purpose.  Moreover this chapter will define and explain the definitions, acronyms and abbreviations of terms that will be used later in this deliverable. Finally this chapter contains an overview of the all of the project, which explains the information contained on each chapter.</w:t>
      </w:r>
    </w:p>
    <w:p w:rsidR="002A6A7D" w:rsidRPr="00D27CEE" w:rsidRDefault="002A6A7D" w:rsidP="00D27CEE"/>
    <w:p w:rsidR="00D27CEE" w:rsidRPr="001E50D9" w:rsidRDefault="002A6A7D" w:rsidP="00D27CEE">
      <w:pPr>
        <w:pStyle w:val="Heading2"/>
        <w:rPr>
          <w:sz w:val="28"/>
        </w:rPr>
      </w:pPr>
      <w:bookmarkStart w:id="1" w:name="_Toc274052933"/>
      <w:r w:rsidRPr="001E50D9">
        <w:rPr>
          <w:sz w:val="28"/>
        </w:rPr>
        <w:t>1.1-Problem definition</w:t>
      </w:r>
      <w:bookmarkEnd w:id="1"/>
    </w:p>
    <w:p w:rsidR="00FE7066" w:rsidRPr="00D27CEE" w:rsidRDefault="00FE7066" w:rsidP="00D27CEE"/>
    <w:p w:rsidR="00FE7066" w:rsidRPr="00D27CEE" w:rsidRDefault="00FE7066" w:rsidP="00D27CEE">
      <w:pPr>
        <w:rPr>
          <w:rFonts w:ascii="Times New Roman" w:hAnsi="Times New Roman"/>
          <w:sz w:val="24"/>
        </w:rPr>
      </w:pPr>
      <w:r w:rsidRPr="00D27CEE">
        <w:rPr>
          <w:rFonts w:ascii="Times New Roman" w:hAnsi="Times New Roman"/>
          <w:sz w:val="24"/>
        </w:rPr>
        <w:t>Employers looking for talent are always interested in filling out positions with the best possible people. In order to accomplish this task, the most effective method to date is to tap local talent, whether it is at universities or job fairs. Given the increasing globalization trend, and the fact that not all employers have the financial or logistical capabilities to seek for potential candidates in different locations, the current solution provided by universities and job sites is less than ideal.</w:t>
      </w:r>
    </w:p>
    <w:p w:rsidR="00FE7066" w:rsidRPr="00D27CEE" w:rsidRDefault="00FE7066" w:rsidP="00D27CEE">
      <w:pPr>
        <w:rPr>
          <w:rFonts w:ascii="Times New Roman" w:hAnsi="Times New Roman"/>
          <w:sz w:val="24"/>
        </w:rPr>
      </w:pPr>
      <w:r w:rsidRPr="00D27CEE">
        <w:rPr>
          <w:rFonts w:ascii="Times New Roman" w:hAnsi="Times New Roman"/>
          <w:sz w:val="24"/>
        </w:rPr>
        <w:t>Our solution to this problem, we will provide FIU Computer Science students with a user-friendly interface where students will be able to get job matches from different job search sites, and not just from the employers who register in the VJF site. This way the students do not need to go looking in different sites, he or she can find everything on our site. Also students will receive notification of jobs matching his/her saved search criteria, so that way the students will know as soon as an opportunity is available.</w:t>
      </w:r>
      <w:r w:rsidR="00763CB6" w:rsidRPr="00D27CEE">
        <w:rPr>
          <w:rFonts w:ascii="Times New Roman" w:hAnsi="Times New Roman"/>
          <w:sz w:val="24"/>
        </w:rPr>
        <w:t xml:space="preserve"> We will also provide a way for employers to search for specific skills on the </w:t>
      </w:r>
      <w:r w:rsidR="00495509" w:rsidRPr="00D27CEE">
        <w:rPr>
          <w:rFonts w:ascii="Times New Roman" w:hAnsi="Times New Roman"/>
          <w:sz w:val="24"/>
        </w:rPr>
        <w:t>students,</w:t>
      </w:r>
      <w:r w:rsidR="00763CB6" w:rsidRPr="00D27CEE">
        <w:rPr>
          <w:rFonts w:ascii="Times New Roman" w:hAnsi="Times New Roman"/>
          <w:sz w:val="24"/>
        </w:rPr>
        <w:t xml:space="preserve"> as well as save queries of their own which they can be notified according to whichever time they want. </w:t>
      </w:r>
      <w:r w:rsidRPr="00D27CEE">
        <w:rPr>
          <w:rFonts w:ascii="Times New Roman" w:hAnsi="Times New Roman"/>
          <w:sz w:val="24"/>
        </w:rPr>
        <w:t>Therefor</w:t>
      </w:r>
      <w:r w:rsidR="00763CB6" w:rsidRPr="00D27CEE">
        <w:rPr>
          <w:rFonts w:ascii="Times New Roman" w:hAnsi="Times New Roman"/>
          <w:sz w:val="24"/>
        </w:rPr>
        <w:t>e</w:t>
      </w:r>
      <w:r w:rsidRPr="00D27CEE">
        <w:rPr>
          <w:rFonts w:ascii="Times New Roman" w:hAnsi="Times New Roman"/>
          <w:sz w:val="24"/>
        </w:rPr>
        <w:t xml:space="preserve"> providing the employer and potential employee a more easy and friendly way to find their match.</w:t>
      </w:r>
    </w:p>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763CB6" w:rsidRDefault="00763CB6" w:rsidP="00FE7066"/>
    <w:p w:rsidR="002A6A7D" w:rsidRPr="00FE7066" w:rsidRDefault="002A6A7D" w:rsidP="00FE7066"/>
    <w:p w:rsidR="00763CB6" w:rsidRPr="001E50D9" w:rsidRDefault="002A6A7D" w:rsidP="002A6A7D">
      <w:pPr>
        <w:pStyle w:val="Heading2"/>
        <w:rPr>
          <w:sz w:val="28"/>
        </w:rPr>
      </w:pPr>
      <w:bookmarkStart w:id="2" w:name="_Toc274052934"/>
      <w:r w:rsidRPr="001E50D9">
        <w:rPr>
          <w:sz w:val="28"/>
        </w:rPr>
        <w:t>1.2-Background</w:t>
      </w:r>
      <w:bookmarkEnd w:id="2"/>
      <w:r w:rsidRPr="001E50D9">
        <w:rPr>
          <w:sz w:val="28"/>
        </w:rPr>
        <w:t xml:space="preserve"> </w:t>
      </w:r>
    </w:p>
    <w:p w:rsidR="00763CB6" w:rsidRPr="00763CB6" w:rsidRDefault="00763CB6" w:rsidP="00763CB6"/>
    <w:p w:rsidR="00763CB6" w:rsidRPr="00D27CEE" w:rsidRDefault="00763CB6" w:rsidP="00D27CEE">
      <w:pPr>
        <w:rPr>
          <w:rFonts w:ascii="Times New Roman" w:hAnsi="Times New Roman"/>
          <w:sz w:val="24"/>
        </w:rPr>
      </w:pPr>
      <w:r w:rsidRPr="00D27CEE">
        <w:rPr>
          <w:rFonts w:ascii="Times New Roman" w:hAnsi="Times New Roman"/>
          <w:sz w:val="24"/>
        </w:rPr>
        <w:t>The Virtual Job Fair project was introduced by Dr. Masoud Sadjadi as one of the assigned projects for the Senior Project class in the spring of 2013. It was initially developed by a team of five students, along with the overview and guidance of Dr. Sadjadi and Juan Caraballo. Then the project was continue in the fall of 2013 by another group that were assigned with the task of improving on the existing application and of developing additional functionality that will aid in the process of interviewing prospective employees.</w:t>
      </w:r>
    </w:p>
    <w:p w:rsidR="001E50D9" w:rsidRDefault="00763CB6" w:rsidP="001E50D9">
      <w:pPr>
        <w:rPr>
          <w:rFonts w:ascii="Times New Roman" w:hAnsi="Times New Roman"/>
          <w:sz w:val="24"/>
        </w:rPr>
      </w:pPr>
      <w:r w:rsidRPr="00D27CEE">
        <w:rPr>
          <w:rFonts w:ascii="Times New Roman" w:hAnsi="Times New Roman"/>
          <w:sz w:val="24"/>
        </w:rPr>
        <w:t>Every semester now students are assigned with the task of improving or providing a new features that will greatly benefit the student’ and employer user experience in the VJF website. In addition, improve the way that the system communicates with employers and students.</w:t>
      </w:r>
    </w:p>
    <w:p w:rsidR="002A6A7D" w:rsidRPr="001E50D9" w:rsidRDefault="002A6A7D" w:rsidP="001E50D9">
      <w:pPr>
        <w:rPr>
          <w:rFonts w:ascii="Times New Roman" w:hAnsi="Times New Roman"/>
          <w:sz w:val="24"/>
        </w:rPr>
      </w:pPr>
      <w:r w:rsidRPr="007A423B">
        <w:rPr>
          <w:sz w:val="24"/>
        </w:rPr>
        <w:tab/>
      </w:r>
    </w:p>
    <w:p w:rsidR="00763CB6" w:rsidRPr="001E50D9" w:rsidRDefault="002A6A7D" w:rsidP="002A6A7D">
      <w:pPr>
        <w:pStyle w:val="Heading2"/>
        <w:rPr>
          <w:sz w:val="28"/>
        </w:rPr>
      </w:pPr>
      <w:bookmarkStart w:id="3" w:name="_Toc274052935"/>
      <w:r w:rsidRPr="001E50D9">
        <w:rPr>
          <w:sz w:val="28"/>
        </w:rPr>
        <w:t>1.3-Definitions, Acronyms, and Abbreviations</w:t>
      </w:r>
      <w:bookmarkEnd w:id="3"/>
      <w:r w:rsidRPr="001E50D9">
        <w:rPr>
          <w:sz w:val="28"/>
        </w:rPr>
        <w:tab/>
      </w:r>
    </w:p>
    <w:p w:rsidR="00763CB6" w:rsidRDefault="00763CB6" w:rsidP="00763CB6"/>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Definitions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Student</w:t>
      </w:r>
      <w:r w:rsidRPr="00D27CEE">
        <w:rPr>
          <w:rFonts w:ascii="Times New Roman" w:eastAsia="Times New Roman" w:hAnsi="Times New Roman" w:cs="Times New Roman"/>
          <w:sz w:val="24"/>
        </w:rPr>
        <w:t>: an individual who is currently enrolled in the School of Computing &amp; Information Sciences FIU</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Job:</w:t>
      </w:r>
      <w:r w:rsidRPr="00D27CEE">
        <w:rPr>
          <w:rFonts w:ascii="Times New Roman" w:eastAsia="Times New Roman" w:hAnsi="Times New Roman" w:cs="Times New Roman"/>
          <w:sz w:val="24"/>
        </w:rPr>
        <w:t xml:space="preserve"> an activity done in exchange for payment</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Full-time:</w:t>
      </w:r>
      <w:r w:rsidRPr="00D27CEE">
        <w:rPr>
          <w:rFonts w:ascii="Times New Roman" w:eastAsia="Times New Roman" w:hAnsi="Times New Roman" w:cs="Times New Roman"/>
          <w:sz w:val="24"/>
        </w:rPr>
        <w:t xml:space="preserve"> requiring 40 hours or more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Part-time:</w:t>
      </w:r>
      <w:r w:rsidRPr="00D27CEE">
        <w:rPr>
          <w:rFonts w:ascii="Times New Roman" w:eastAsia="Times New Roman" w:hAnsi="Times New Roman" w:cs="Times New Roman"/>
          <w:sz w:val="24"/>
        </w:rPr>
        <w:t xml:space="preserve"> requiring less than 40 hours per week</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Paid internship:</w:t>
      </w:r>
      <w:r w:rsidRPr="00D27CEE">
        <w:rPr>
          <w:rFonts w:ascii="Times New Roman" w:eastAsia="Times New Roman" w:hAnsi="Times New Roman" w:cs="Times New Roman"/>
          <w:sz w:val="24"/>
        </w:rPr>
        <w:t xml:space="preserve"> an internship for which a student will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Unpaid internship:</w:t>
      </w:r>
      <w:r w:rsidRPr="00D27CEE">
        <w:rPr>
          <w:rFonts w:ascii="Times New Roman" w:eastAsia="Times New Roman" w:hAnsi="Times New Roman" w:cs="Times New Roman"/>
          <w:sz w:val="24"/>
        </w:rPr>
        <w:t xml:space="preserve"> an internship for which the student will not receive compensation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Benefits:</w:t>
      </w:r>
      <w:r w:rsidRPr="00D27CEE">
        <w:rPr>
          <w:rFonts w:ascii="Times New Roman" w:eastAsia="Times New Roman" w:hAnsi="Times New Roman" w:cs="Times New Roman"/>
          <w:sz w:val="24"/>
        </w:rPr>
        <w:t xml:space="preserve"> non-salaried compensation for employees, such as insurance, tuition reimbursement, and retirement benefits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Work authorization: </w:t>
      </w:r>
      <w:r w:rsidRPr="00D27CEE">
        <w:rPr>
          <w:rFonts w:ascii="Times New Roman" w:eastAsia="Times New Roman" w:hAnsi="Times New Roman" w:cs="Times New Roman"/>
          <w:sz w:val="24"/>
        </w:rPr>
        <w:t>current legal work status of a student. Categories include U.S. Permanent Resident and U.S. Citizen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Grade point average:</w:t>
      </w:r>
      <w:r w:rsidRPr="00D27CEE">
        <w:rPr>
          <w:rFonts w:ascii="Times New Roman" w:eastAsia="Times New Roman" w:hAnsi="Times New Roman" w:cs="Times New Roman"/>
          <w:sz w:val="24"/>
        </w:rPr>
        <w:t xml:space="preserve"> a number out of 4.0 which gives a representation of a student’s grades in his/her classes throughout his/her college career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Salary: </w:t>
      </w:r>
      <w:r w:rsidRPr="00D27CEE">
        <w:rPr>
          <w:rFonts w:ascii="Times New Roman" w:eastAsia="Times New Roman" w:hAnsi="Times New Roman" w:cs="Times New Roman"/>
          <w:sz w:val="24"/>
        </w:rPr>
        <w:t>a periodic payment made to an employee in exchange for services provided. Salaries are provided in yearly terms.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Résumé: </w:t>
      </w:r>
      <w:r w:rsidRPr="00D27CEE">
        <w:rPr>
          <w:rFonts w:ascii="Times New Roman" w:eastAsia="Times New Roman" w:hAnsi="Times New Roman" w:cs="Times New Roman"/>
          <w:sz w:val="24"/>
        </w:rPr>
        <w:t>a document which describes a student’s qualifications, skills and education</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 xml:space="preserve">Cover Letter: </w:t>
      </w:r>
      <w:r w:rsidRPr="00D27CEE">
        <w:rPr>
          <w:rFonts w:ascii="Times New Roman" w:eastAsia="Times New Roman" w:hAnsi="Times New Roman" w:cs="Times New Roman"/>
          <w:sz w:val="24"/>
        </w:rPr>
        <w:t>a document which is used by students to introduce themselves to the companies that they are applying to. It usually goes together with a résumé</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b/>
          <w:bCs/>
          <w:sz w:val="24"/>
        </w:rPr>
        <w:t>Acronyms</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00E72261">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VJF</w:t>
      </w:r>
      <w:r w:rsidRPr="00D27CEE">
        <w:rPr>
          <w:rFonts w:ascii="Times New Roman" w:eastAsia="Times New Roman" w:hAnsi="Times New Roman" w:cs="Times New Roman"/>
          <w:sz w:val="24"/>
        </w:rPr>
        <w:t>: Virtual Job Fair</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FIU:</w:t>
      </w:r>
      <w:r w:rsidRPr="00D27CEE">
        <w:rPr>
          <w:rFonts w:ascii="Times New Roman" w:eastAsia="Times New Roman" w:hAnsi="Times New Roman" w:cs="Times New Roman"/>
          <w:sz w:val="24"/>
        </w:rPr>
        <w:t xml:space="preserve"> Florida International University</w:t>
      </w:r>
    </w:p>
    <w:p w:rsidR="00763CB6" w:rsidRPr="00D27CEE" w:rsidRDefault="00763CB6" w:rsidP="00763CB6">
      <w:pPr>
        <w:pStyle w:val="Standard"/>
        <w:spacing w:after="240" w:line="360" w:lineRule="auto"/>
        <w:rPr>
          <w:sz w:val="24"/>
        </w:rPr>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GPA:</w:t>
      </w:r>
      <w:r w:rsidRPr="00D27CEE">
        <w:rPr>
          <w:rFonts w:ascii="Times New Roman" w:eastAsia="Times New Roman" w:hAnsi="Times New Roman" w:cs="Times New Roman"/>
          <w:sz w:val="24"/>
        </w:rPr>
        <w:t xml:space="preserve"> Grade point average</w:t>
      </w:r>
    </w:p>
    <w:p w:rsidR="002A6A7D" w:rsidRPr="00763CB6" w:rsidRDefault="00763CB6" w:rsidP="00E72261">
      <w:pPr>
        <w:pStyle w:val="Standard"/>
        <w:spacing w:after="240" w:line="360" w:lineRule="auto"/>
      </w:pPr>
      <w:r w:rsidRPr="00D27CEE">
        <w:rPr>
          <w:rFonts w:ascii="Times New Roman" w:eastAsia="Times New Roman" w:hAnsi="Times New Roman" w:cs="Times New Roman"/>
          <w:sz w:val="24"/>
        </w:rPr>
        <w:t xml:space="preserve">-          </w:t>
      </w:r>
      <w:r w:rsidRPr="00D27CEE">
        <w:rPr>
          <w:rFonts w:ascii="Times New Roman" w:eastAsia="Times New Roman" w:hAnsi="Times New Roman" w:cs="Times New Roman"/>
          <w:b/>
          <w:bCs/>
          <w:sz w:val="24"/>
        </w:rPr>
        <w:t>SCIS:</w:t>
      </w:r>
      <w:r w:rsidRPr="00D27CEE">
        <w:rPr>
          <w:rFonts w:ascii="Times New Roman" w:eastAsia="Times New Roman" w:hAnsi="Times New Roman" w:cs="Times New Roman"/>
          <w:sz w:val="24"/>
        </w:rPr>
        <w:t xml:space="preserve"> School of Computing &amp; Information Sciences</w:t>
      </w:r>
    </w:p>
    <w:p w:rsidR="001E50D9" w:rsidRDefault="002A6A7D" w:rsidP="001E50D9">
      <w:pPr>
        <w:pStyle w:val="Heading2"/>
        <w:rPr>
          <w:sz w:val="28"/>
        </w:rPr>
      </w:pPr>
      <w:bookmarkStart w:id="4" w:name="_Toc274052936"/>
      <w:r w:rsidRPr="001E50D9">
        <w:rPr>
          <w:sz w:val="28"/>
        </w:rPr>
        <w:t>1.4-Overview of document</w:t>
      </w:r>
      <w:bookmarkEnd w:id="4"/>
    </w:p>
    <w:p w:rsidR="00763CB6" w:rsidRPr="001E50D9" w:rsidRDefault="00763CB6" w:rsidP="001E50D9"/>
    <w:p w:rsidR="002A6A7D" w:rsidRPr="005658AC" w:rsidRDefault="00763CB6" w:rsidP="005658AC">
      <w:pPr>
        <w:pStyle w:val="Standard"/>
        <w:spacing w:after="240"/>
        <w:rPr>
          <w:rFonts w:ascii="Times New Roman" w:eastAsia="Times New Roman" w:hAnsi="Times New Roman" w:cs="Times New Roman"/>
          <w:sz w:val="24"/>
          <w:szCs w:val="24"/>
        </w:rPr>
      </w:pPr>
      <w:r w:rsidRPr="00D27CEE">
        <w:rPr>
          <w:rFonts w:ascii="Times New Roman" w:eastAsia="Times New Roman" w:hAnsi="Times New Roman" w:cs="Times New Roman"/>
          <w:sz w:val="24"/>
          <w:szCs w:val="24"/>
        </w:rPr>
        <w:t>The Feasibility Study and Project Plan covers several a</w:t>
      </w:r>
      <w:r w:rsidR="006B3BAE" w:rsidRPr="00D27CEE">
        <w:rPr>
          <w:rFonts w:ascii="Times New Roman" w:eastAsia="Times New Roman" w:hAnsi="Times New Roman" w:cs="Times New Roman"/>
          <w:sz w:val="24"/>
          <w:szCs w:val="24"/>
        </w:rPr>
        <w:t>spects of the Virtual Job Fair 4</w:t>
      </w:r>
      <w:r w:rsidRPr="00D27CEE">
        <w:rPr>
          <w:rFonts w:ascii="Times New Roman" w:eastAsia="Times New Roman" w:hAnsi="Times New Roman" w:cs="Times New Roman"/>
          <w:sz w:val="24"/>
          <w:szCs w:val="24"/>
        </w:rPr>
        <w:t>.0 project. In Chapter 1, general information such as problem statement, background information on this specific project and definitions is found. Chapter 2 contains the actual feasibility study, with description and limitations of the current system, and an overview of the system that will be implemented. Also, alternatives are analyzed and discussed. Moreover, in Chapter 3, project organization is detailed, with specific roles for each of the members assigned. Moreover, hardware and software requirements are specified. Chapter 4 contains the Appendix, in which miscellaneous information, such as charts and tables, are specified. Finally, Chapter 5 contains works used as references.</w:t>
      </w:r>
    </w:p>
    <w:p w:rsidR="006B3BAE" w:rsidRDefault="002A6A7D" w:rsidP="002A6A7D">
      <w:pPr>
        <w:pStyle w:val="Heading1"/>
      </w:pPr>
      <w:bookmarkStart w:id="5" w:name="_Toc274052937"/>
      <w:r>
        <w:t>2.</w:t>
      </w:r>
      <w:r w:rsidRPr="00705A15">
        <w:t>Feasibility Study</w:t>
      </w:r>
      <w:bookmarkEnd w:id="5"/>
    </w:p>
    <w:p w:rsidR="006B3BAE" w:rsidRPr="006B3BAE" w:rsidRDefault="006B3BAE" w:rsidP="006B3BAE"/>
    <w:p w:rsidR="006B3BAE" w:rsidRPr="00804B83" w:rsidRDefault="006B3BAE" w:rsidP="006B3BAE">
      <w:pPr>
        <w:pStyle w:val="NormalWeb"/>
        <w:spacing w:before="0" w:beforeAutospacing="0" w:after="240" w:afterAutospacing="0" w:line="360" w:lineRule="auto"/>
        <w:jc w:val="both"/>
        <w:rPr>
          <w:color w:val="000000"/>
          <w:sz w:val="22"/>
          <w:szCs w:val="22"/>
        </w:rPr>
      </w:pPr>
      <w:r w:rsidRPr="00D27CEE">
        <w:rPr>
          <w:color w:val="000000"/>
          <w:szCs w:val="22"/>
        </w:rPr>
        <w:t>The feasibility study chapter explores the idea of a virtual job fair from a practical point of view. Firstly, it considers the limitations of the current system, which was the project developed last spring and improve on summer 2014. Also, it explains the purpose of the Virtual Job Fair, explaining how the features of VJF will improve on current problems. Then, high-level user requirements are described. Moreover, alternatives to certain aspects of VJF are considered and analyzed, with quantitative data used to support the fact that these alternatives were not used</w:t>
      </w:r>
      <w:r w:rsidRPr="00804B83">
        <w:rPr>
          <w:color w:val="000000"/>
          <w:sz w:val="22"/>
          <w:szCs w:val="22"/>
        </w:rPr>
        <w:t>.</w:t>
      </w:r>
    </w:p>
    <w:p w:rsidR="002A6A7D" w:rsidRPr="006B3BAE" w:rsidRDefault="002A6A7D" w:rsidP="006B3BAE"/>
    <w:p w:rsidR="00307F48" w:rsidRPr="001E50D9" w:rsidRDefault="002A6A7D" w:rsidP="002A6A7D">
      <w:pPr>
        <w:pStyle w:val="Heading2"/>
        <w:rPr>
          <w:sz w:val="28"/>
        </w:rPr>
      </w:pPr>
      <w:bookmarkStart w:id="6" w:name="_Toc274052938"/>
      <w:r w:rsidRPr="001E50D9">
        <w:rPr>
          <w:sz w:val="28"/>
        </w:rPr>
        <w:t>2.1-Description of Current System (Limitations and Constraints)</w:t>
      </w:r>
      <w:bookmarkEnd w:id="6"/>
    </w:p>
    <w:p w:rsidR="006B3BAE" w:rsidRPr="00307F48" w:rsidRDefault="006B3BAE" w:rsidP="00307F48"/>
    <w:p w:rsidR="00922153" w:rsidRPr="005658AC" w:rsidRDefault="00922153" w:rsidP="00922153">
      <w:pPr>
        <w:pStyle w:val="NormalWeb"/>
        <w:spacing w:before="0" w:beforeAutospacing="0" w:after="240" w:afterAutospacing="0" w:line="360" w:lineRule="auto"/>
        <w:jc w:val="both"/>
        <w:rPr>
          <w:szCs w:val="22"/>
        </w:rPr>
      </w:pPr>
      <w:r w:rsidRPr="005658AC">
        <w:rPr>
          <w:color w:val="000000"/>
          <w:szCs w:val="22"/>
        </w:rPr>
        <w:t xml:space="preserve">The current system was modified in the summer 2014. As it is, it allows students to search for jobs, and get emails with jobs based on their skills. The current system also allows employers to post jobs for students to browse and apply. Moreover, it offers a messaging system, through which employers and students can communicate privately.  It also allows users to save their search queries as well as lets them get a notification </w:t>
      </w:r>
      <w:r w:rsidR="00307F48" w:rsidRPr="005658AC">
        <w:rPr>
          <w:color w:val="000000"/>
          <w:szCs w:val="22"/>
        </w:rPr>
        <w:t>every day, week or month.</w:t>
      </w:r>
    </w:p>
    <w:p w:rsidR="00922153" w:rsidRPr="001E50D9" w:rsidRDefault="00922153" w:rsidP="00922153">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current system also has standard functionality, allowing users to login and logout, to register in the system, to edit their profiles, to change their passwords and to retrieve forgotten passwords.</w:t>
      </w:r>
    </w:p>
    <w:p w:rsidR="00922153" w:rsidRPr="005658AC" w:rsidRDefault="00922153" w:rsidP="0092215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Limitations and Constraints</w:t>
      </w:r>
    </w:p>
    <w:p w:rsidR="00922153" w:rsidRPr="005658AC" w:rsidRDefault="00922153" w:rsidP="00922153">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As implemented, the current system has the following limitations/constraints: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Aimed towards FIU Computer Science students</w:t>
      </w:r>
      <w:r w:rsidRPr="005658AC">
        <w:rPr>
          <w:rFonts w:ascii="Times New Roman" w:eastAsia="Times New Roman" w:hAnsi="Times New Roman" w:cs="Times New Roman"/>
          <w:color w:val="000000"/>
          <w:sz w:val="24"/>
        </w:rPr>
        <w:t>: the scope of the system is geared towards students who are both FIU students and Computer Science majors. However any Computer Science student can greatly benefit from this site.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FIU Seniors:</w:t>
      </w:r>
      <w:r w:rsidRPr="005658AC">
        <w:rPr>
          <w:rFonts w:ascii="Times New Roman" w:eastAsia="Times New Roman" w:hAnsi="Times New Roman" w:cs="Times New Roman"/>
          <w:color w:val="000000"/>
          <w:sz w:val="24"/>
        </w:rPr>
        <w:t xml:space="preserve"> even though the current system does not restrict any user from signing in, an easy way to register should be given to FIU Seniors, given that this project was born from an FIU SCIS Senior course and it is has been strongly suggested by the faculty to include this feature in the system.</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Student limitation: </w:t>
      </w:r>
      <w:r w:rsidRPr="005658AC">
        <w:rPr>
          <w:rFonts w:ascii="Times New Roman" w:eastAsia="Times New Roman" w:hAnsi="Times New Roman" w:cs="Times New Roman"/>
          <w:color w:val="000000"/>
          <w:sz w:val="24"/>
        </w:rPr>
        <w:t xml:space="preserve">the system lack a way to guide the student when he try to register with an e-mail that is already in the system. In addition; the student should be told that the e-mail is already in the system, and provide the student with some option of what to do next. </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Inability for student to merge accounts:</w:t>
      </w:r>
      <w:r w:rsidRPr="005658AC">
        <w:rPr>
          <w:rFonts w:ascii="Times New Roman" w:eastAsia="Times New Roman" w:hAnsi="Times New Roman" w:cs="Times New Roman"/>
          <w:color w:val="000000"/>
          <w:sz w:val="24"/>
        </w:rPr>
        <w:t xml:space="preserve"> the current system lacks a feature that allow student to merge two accounts into one.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Students search for job is restricted:  </w:t>
      </w:r>
      <w:r w:rsidRPr="005658AC">
        <w:rPr>
          <w:rFonts w:ascii="Times New Roman" w:eastAsia="Times New Roman" w:hAnsi="Times New Roman" w:cs="Times New Roman"/>
          <w:color w:val="000000"/>
          <w:sz w:val="24"/>
        </w:rPr>
        <w:t>The current system only provides search by skills or search by company and job type.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 job email notification based on skills: </w:t>
      </w:r>
      <w:r w:rsidRPr="005658AC">
        <w:rPr>
          <w:rFonts w:ascii="Times New Roman" w:eastAsia="Times New Roman" w:hAnsi="Times New Roman" w:cs="Times New Roman"/>
          <w:color w:val="000000"/>
          <w:sz w:val="24"/>
        </w:rPr>
        <w:t>student will only get notified of jobs matching their skills.</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Job posting limited to registered employers: </w:t>
      </w:r>
      <w:r w:rsidRPr="005658AC">
        <w:rPr>
          <w:rFonts w:ascii="Times New Roman" w:eastAsia="Times New Roman" w:hAnsi="Times New Roman" w:cs="Times New Roman"/>
          <w:color w:val="000000"/>
          <w:sz w:val="24"/>
        </w:rPr>
        <w:t>job posting are only available from registered employers only.</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student job notification:</w:t>
      </w:r>
      <w:r w:rsidRPr="005658AC">
        <w:rPr>
          <w:rFonts w:ascii="Times New Roman" w:eastAsia="Times New Roman" w:hAnsi="Times New Roman" w:cs="Times New Roman"/>
          <w:color w:val="000000"/>
          <w:sz w:val="24"/>
        </w:rPr>
        <w:t xml:space="preserve"> the current system do not provide the student’s user with job’s notifications base on their skillset. </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bCs/>
          <w:color w:val="000000"/>
          <w:sz w:val="24"/>
        </w:rPr>
        <w:t xml:space="preserve"> Limited admin setting notification:</w:t>
      </w:r>
      <w:r w:rsidRPr="005658AC">
        <w:rPr>
          <w:rFonts w:ascii="Times New Roman" w:eastAsia="Times New Roman" w:hAnsi="Times New Roman" w:cs="Times New Roman"/>
          <w:color w:val="000000"/>
          <w:sz w:val="24"/>
        </w:rPr>
        <w:t xml:space="preserve"> the current system does not allow the admin to toggle between enable/disable notifications globally. </w:t>
      </w:r>
    </w:p>
    <w:p w:rsidR="00426D32" w:rsidRPr="005658AC" w:rsidRDefault="00922153"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employer notification:</w:t>
      </w:r>
      <w:r w:rsidRPr="005658AC">
        <w:rPr>
          <w:rFonts w:ascii="Times New Roman" w:eastAsia="Times New Roman" w:hAnsi="Times New Roman" w:cs="Times New Roman"/>
          <w:color w:val="000000"/>
          <w:sz w:val="24"/>
        </w:rPr>
        <w:t xml:space="preserve"> the current system does not allow employers to receive notification of students matching job posting description.</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54205D"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color w:val="000000"/>
          <w:sz w:val="24"/>
        </w:rPr>
        <w:t>-</w:t>
      </w:r>
      <w:r w:rsidRPr="005658AC">
        <w:rPr>
          <w:rFonts w:ascii="Times New Roman" w:eastAsia="Times New Roman" w:hAnsi="Times New Roman" w:cs="Times New Roman"/>
          <w:b/>
          <w:color w:val="000000"/>
          <w:sz w:val="24"/>
        </w:rPr>
        <w:t>Creation of account for administrator:</w:t>
      </w:r>
      <w:r w:rsidRPr="005658AC">
        <w:rPr>
          <w:rFonts w:ascii="Times New Roman" w:eastAsia="Times New Roman" w:hAnsi="Times New Roman" w:cs="Times New Roman"/>
          <w:color w:val="000000"/>
          <w:sz w:val="24"/>
        </w:rPr>
        <w:t xml:space="preserve"> the current system does not allow creating of new account from the administrators account.</w:t>
      </w:r>
    </w:p>
    <w:p w:rsidR="0054205D" w:rsidRPr="005658AC" w:rsidRDefault="0054205D" w:rsidP="00DB38DD">
      <w:pPr>
        <w:spacing w:after="0" w:line="360" w:lineRule="auto"/>
        <w:rPr>
          <w:rFonts w:ascii="Times New Roman" w:eastAsia="Times New Roman" w:hAnsi="Times New Roman" w:cs="Times New Roman"/>
          <w:color w:val="000000"/>
          <w:sz w:val="24"/>
        </w:rPr>
      </w:pPr>
    </w:p>
    <w:p w:rsidR="00426D32" w:rsidRPr="005658AC" w:rsidRDefault="0054205D"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 xml:space="preserve">-Limited employer queries: </w:t>
      </w:r>
      <w:r w:rsidRPr="005658AC">
        <w:rPr>
          <w:rFonts w:ascii="Times New Roman" w:eastAsia="Times New Roman" w:hAnsi="Times New Roman" w:cs="Times New Roman"/>
          <w:color w:val="000000"/>
          <w:sz w:val="24"/>
        </w:rPr>
        <w:t>the current sy</w:t>
      </w:r>
      <w:r w:rsidR="00426D32" w:rsidRPr="005658AC">
        <w:rPr>
          <w:rFonts w:ascii="Times New Roman" w:eastAsia="Times New Roman" w:hAnsi="Times New Roman" w:cs="Times New Roman"/>
          <w:color w:val="000000"/>
          <w:sz w:val="24"/>
        </w:rPr>
        <w:t>stem does not allow the employer to save their own queries.</w:t>
      </w:r>
    </w:p>
    <w:p w:rsidR="00426D32" w:rsidRPr="005658AC" w:rsidRDefault="00426D32" w:rsidP="00DB38DD">
      <w:pPr>
        <w:spacing w:after="0" w:line="360" w:lineRule="auto"/>
        <w:rPr>
          <w:rFonts w:ascii="Times New Roman" w:eastAsia="Times New Roman" w:hAnsi="Times New Roman" w:cs="Times New Roman"/>
          <w:color w:val="000000"/>
          <w:sz w:val="24"/>
        </w:rPr>
      </w:pPr>
    </w:p>
    <w:p w:rsidR="00426D32" w:rsidRPr="005658AC" w:rsidRDefault="00426D32" w:rsidP="00DB38DD">
      <w:pPr>
        <w:spacing w:after="0" w:line="360" w:lineRule="auto"/>
        <w:rPr>
          <w:rFonts w:ascii="Times New Roman" w:eastAsia="Times New Roman" w:hAnsi="Times New Roman" w:cs="Times New Roman"/>
          <w:color w:val="000000"/>
          <w:sz w:val="24"/>
        </w:rPr>
      </w:pPr>
      <w:r w:rsidRPr="005658AC">
        <w:rPr>
          <w:rFonts w:ascii="Times New Roman" w:eastAsia="Times New Roman" w:hAnsi="Times New Roman" w:cs="Times New Roman"/>
          <w:b/>
          <w:color w:val="000000"/>
          <w:sz w:val="24"/>
        </w:rPr>
        <w:t>-Limited employer searc</w:t>
      </w:r>
      <w:r w:rsidRPr="005658AC">
        <w:rPr>
          <w:rFonts w:ascii="Times New Roman" w:eastAsia="Times New Roman" w:hAnsi="Times New Roman" w:cs="Times New Roman"/>
          <w:color w:val="000000"/>
          <w:sz w:val="24"/>
        </w:rPr>
        <w:t>h: The current system does not allow the employer to search student by skill.</w:t>
      </w:r>
    </w:p>
    <w:p w:rsidR="00922153" w:rsidRPr="005658AC" w:rsidRDefault="00426D32" w:rsidP="00DB38DD">
      <w:pPr>
        <w:spacing w:after="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color w:val="000000"/>
          <w:sz w:val="24"/>
        </w:rPr>
        <w:t>Predefined notification dates:</w:t>
      </w:r>
      <w:r w:rsidRPr="005658AC">
        <w:rPr>
          <w:rFonts w:ascii="Times New Roman" w:eastAsia="Times New Roman" w:hAnsi="Times New Roman" w:cs="Times New Roman"/>
          <w:color w:val="000000"/>
          <w:sz w:val="24"/>
        </w:rPr>
        <w:t xml:space="preserve"> The current system has pre-defined notification dates that could be dynamic.</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API management:</w:t>
      </w:r>
      <w:r w:rsidRPr="005658AC">
        <w:rPr>
          <w:rFonts w:ascii="Times New Roman" w:eastAsia="Times New Roman" w:hAnsi="Times New Roman" w:cs="Times New Roman"/>
          <w:color w:val="000000"/>
          <w:sz w:val="24"/>
        </w:rPr>
        <w:t xml:space="preserve"> the current system lacks to allow administrators to control all aspects of the implemented VJF API through an intuitive interface.</w:t>
      </w:r>
    </w:p>
    <w:p w:rsidR="00922153" w:rsidRPr="005658AC" w:rsidRDefault="00922153" w:rsidP="00922153">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Limited admin interface:</w:t>
      </w:r>
      <w:r w:rsidRPr="005658AC">
        <w:rPr>
          <w:rFonts w:ascii="Times New Roman" w:eastAsia="Times New Roman" w:hAnsi="Times New Roman" w:cs="Times New Roman"/>
          <w:color w:val="000000"/>
          <w:sz w:val="24"/>
        </w:rPr>
        <w:t xml:space="preserve"> the current system lacks an administrative interface to bulk import jobs from the FIU SCIS CareerPath system, using a provided CareerPath API endpoint.</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Limited interview functionality: </w:t>
      </w:r>
      <w:r w:rsidRPr="005658AC">
        <w:rPr>
          <w:rFonts w:ascii="Times New Roman" w:eastAsia="Times New Roman" w:hAnsi="Times New Roman" w:cs="Times New Roman"/>
          <w:color w:val="000000"/>
          <w:sz w:val="24"/>
        </w:rPr>
        <w:t>the system lacks for video interviews and live chat, limiting the interaction between students and employers to a very basic level.</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Limited Document Collaboration functionality:</w:t>
      </w:r>
      <w:r w:rsidRPr="005658AC">
        <w:rPr>
          <w:rFonts w:ascii="Times New Roman" w:eastAsia="Times New Roman" w:hAnsi="Times New Roman" w:cs="Times New Roman"/>
          <w:color w:val="000000"/>
          <w:sz w:val="24"/>
        </w:rPr>
        <w:t xml:space="preserve"> the current system has a very limited collaboration ability. It lacks the ability to have users of the system collaborate on documents in real-time which is a crucial part of an interview process.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Inability to share images between students and employers: </w:t>
      </w:r>
      <w:r w:rsidRPr="005658AC">
        <w:rPr>
          <w:rFonts w:ascii="Times New Roman" w:eastAsia="Times New Roman" w:hAnsi="Times New Roman" w:cs="Times New Roman"/>
          <w:color w:val="000000"/>
          <w:sz w:val="24"/>
        </w:rPr>
        <w:t>the current system lacks an image-sharing feature which allows students and employers to exchange pictures which can enhance the interview experience.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color w:val="000000"/>
          <w:sz w:val="24"/>
        </w:rPr>
        <w:t xml:space="preserve">- </w:t>
      </w:r>
      <w:r w:rsidRPr="005658AC">
        <w:rPr>
          <w:rFonts w:ascii="Times New Roman" w:eastAsia="Times New Roman" w:hAnsi="Times New Roman" w:cs="Times New Roman"/>
          <w:b/>
          <w:bCs/>
          <w:color w:val="000000"/>
          <w:sz w:val="24"/>
        </w:rPr>
        <w:t xml:space="preserve">No drawing feature: </w:t>
      </w:r>
      <w:r w:rsidRPr="005658AC">
        <w:rPr>
          <w:rFonts w:ascii="Times New Roman" w:eastAsia="Times New Roman" w:hAnsi="Times New Roman" w:cs="Times New Roman"/>
          <w:color w:val="000000"/>
          <w:sz w:val="24"/>
        </w:rPr>
        <w:t>the current system does not have any type of drawing feature that may allow students and employers to brainstorm, exchange drawings or jot down ideas while interviewing.</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Reminder system: </w:t>
      </w:r>
      <w:r w:rsidRPr="005658AC">
        <w:rPr>
          <w:rFonts w:ascii="Times New Roman" w:eastAsia="Times New Roman" w:hAnsi="Times New Roman" w:cs="Times New Roman"/>
          <w:color w:val="000000"/>
          <w:sz w:val="24"/>
        </w:rPr>
        <w:t>the current system lacks a way of reminding students or employers of upcoming interviews.</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Users are not allowed to delete their accounts: </w:t>
      </w:r>
      <w:r w:rsidRPr="005658AC">
        <w:rPr>
          <w:rFonts w:ascii="Times New Roman" w:eastAsia="Times New Roman" w:hAnsi="Times New Roman" w:cs="Times New Roman"/>
          <w:color w:val="000000"/>
          <w:sz w:val="24"/>
        </w:rPr>
        <w:t>once registered, students and/or employees are not allowed to remove themselves from the system’s database.</w:t>
      </w:r>
    </w:p>
    <w:p w:rsidR="00922153" w:rsidRPr="005658AC" w:rsidRDefault="00922153" w:rsidP="00922153">
      <w:pPr>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Employers are not able to contact students through other means other than by email: </w:t>
      </w:r>
      <w:r w:rsidRPr="005658AC">
        <w:rPr>
          <w:rFonts w:ascii="Times New Roman" w:eastAsia="Times New Roman" w:hAnsi="Times New Roman" w:cs="Times New Roman"/>
          <w:color w:val="000000"/>
          <w:sz w:val="24"/>
        </w:rPr>
        <w:t>The current implementation makes it very hard to keep both students and employers connected outside of it.</w:t>
      </w:r>
    </w:p>
    <w:p w:rsidR="00922153" w:rsidRPr="001E50D9" w:rsidRDefault="00922153" w:rsidP="001E50D9">
      <w:pPr>
        <w:spacing w:before="120"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color w:val="000000"/>
          <w:sz w:val="24"/>
        </w:rPr>
        <w:t xml:space="preserve">- Students and employers are not reminded of important deadlines: </w:t>
      </w:r>
      <w:r w:rsidRPr="005658AC">
        <w:rPr>
          <w:rFonts w:ascii="Times New Roman" w:eastAsia="Times New Roman" w:hAnsi="Times New Roman" w:cs="Times New Roman"/>
          <w:color w:val="000000"/>
          <w:sz w:val="24"/>
        </w:rPr>
        <w:t>The current system does not have any functionality that alerts users of new events.</w:t>
      </w:r>
    </w:p>
    <w:p w:rsidR="002A6A7D" w:rsidRPr="005658AC" w:rsidRDefault="002A6A7D" w:rsidP="006B3BAE">
      <w:pPr>
        <w:rPr>
          <w:rFonts w:ascii="Times New Roman" w:hAnsi="Times New Roman"/>
          <w:sz w:val="24"/>
        </w:rPr>
      </w:pPr>
    </w:p>
    <w:p w:rsidR="0054699C" w:rsidRPr="001E50D9" w:rsidRDefault="002A6A7D" w:rsidP="002A6A7D">
      <w:pPr>
        <w:pStyle w:val="Heading2"/>
        <w:rPr>
          <w:rFonts w:ascii="Times New Roman" w:hAnsi="Times New Roman"/>
          <w:sz w:val="28"/>
        </w:rPr>
      </w:pPr>
      <w:bookmarkStart w:id="7" w:name="_Toc274052939"/>
      <w:r w:rsidRPr="001E50D9">
        <w:rPr>
          <w:rFonts w:ascii="Times New Roman" w:hAnsi="Times New Roman"/>
          <w:sz w:val="28"/>
        </w:rPr>
        <w:t>2.2-Purpose of New System</w:t>
      </w:r>
      <w:bookmarkEnd w:id="7"/>
      <w:r w:rsidRPr="001E50D9">
        <w:rPr>
          <w:rFonts w:ascii="Times New Roman" w:hAnsi="Times New Roman"/>
          <w:sz w:val="28"/>
        </w:rPr>
        <w:tab/>
      </w:r>
    </w:p>
    <w:p w:rsidR="0054699C" w:rsidRPr="005658AC" w:rsidRDefault="0054699C" w:rsidP="0054699C">
      <w:pPr>
        <w:rPr>
          <w:rFonts w:ascii="Times New Roman" w:hAnsi="Times New Roman"/>
          <w:sz w:val="24"/>
        </w:rPr>
      </w:pP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Given the fact that not all employers have the financial or the time capabilities to be registering on every website to seek for potential candidates in different locations. Also</w:t>
      </w:r>
      <w:r w:rsidR="00E72261">
        <w:rPr>
          <w:rFonts w:ascii="Times New Roman" w:eastAsia="Times New Roman" w:hAnsi="Times New Roman" w:cs="Times New Roman"/>
          <w:sz w:val="24"/>
        </w:rPr>
        <w:t>,</w:t>
      </w:r>
      <w:r w:rsidRPr="005658AC">
        <w:rPr>
          <w:rFonts w:ascii="Times New Roman" w:eastAsia="Times New Roman" w:hAnsi="Times New Roman" w:cs="Times New Roman"/>
          <w:sz w:val="24"/>
        </w:rPr>
        <w:t xml:space="preserve"> given that current solution provided by universities and job sites is less than ideal.</w:t>
      </w:r>
    </w:p>
    <w:p w:rsidR="0054699C"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This new system, we will provide FIU computer science students with an easy to use interface where students will be able to get job matches from different job search sites, and not just from the employer who are register in the VJF site. This way the students don’t need to go looking in different sites he or she can find everything on our site. The website will allow the employers to post their jobs as well as search for students depending of the student skills. The employers will also be able to store their qu</w:t>
      </w:r>
      <w:r w:rsidR="005658AC">
        <w:rPr>
          <w:rFonts w:ascii="Times New Roman" w:eastAsia="Times New Roman" w:hAnsi="Times New Roman" w:cs="Times New Roman"/>
          <w:sz w:val="24"/>
        </w:rPr>
        <w:t>eries and receive notifications</w:t>
      </w:r>
      <w:r w:rsidRPr="005658AC">
        <w:rPr>
          <w:rFonts w:ascii="Times New Roman" w:eastAsia="Times New Roman" w:hAnsi="Times New Roman" w:cs="Times New Roman"/>
          <w:sz w:val="24"/>
        </w:rPr>
        <w:t>.</w:t>
      </w:r>
    </w:p>
    <w:p w:rsidR="0054699C" w:rsidRPr="005658AC" w:rsidRDefault="0054699C" w:rsidP="0054699C">
      <w:pPr>
        <w:pStyle w:val="Standard"/>
        <w:spacing w:after="240" w:line="360" w:lineRule="auto"/>
        <w:rPr>
          <w:rFonts w:ascii="Times New Roman" w:hAnsi="Times New Roman"/>
          <w:sz w:val="24"/>
        </w:rPr>
      </w:pPr>
      <w:r w:rsidRPr="005658AC">
        <w:rPr>
          <w:rFonts w:ascii="Times New Roman" w:eastAsia="Times New Roman" w:hAnsi="Times New Roman" w:cs="Times New Roman"/>
          <w:b/>
          <w:bCs/>
          <w:sz w:val="24"/>
        </w:rPr>
        <w:t xml:space="preserve">New System’s Features </w:t>
      </w:r>
    </w:p>
    <w:p w:rsidR="00401538" w:rsidRPr="005658AC" w:rsidRDefault="0054699C" w:rsidP="0054699C">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following functionality will be added to the system:</w:t>
      </w:r>
    </w:p>
    <w:p w:rsidR="00401538" w:rsidRPr="005658AC" w:rsidRDefault="00437D4B" w:rsidP="0054699C">
      <w:pPr>
        <w:pStyle w:val="Standard"/>
        <w:spacing w:after="240" w:line="360" w:lineRule="auto"/>
        <w:rPr>
          <w:rFonts w:ascii="Times New Roman" w:eastAsiaTheme="minorHAnsi" w:hAnsi="Times New Roman" w:cs="Helvetica Neue"/>
          <w:bCs/>
          <w:color w:val="2B2B2B"/>
          <w:sz w:val="24"/>
          <w:szCs w:val="36"/>
        </w:rPr>
      </w:pPr>
      <w:r>
        <w:rPr>
          <w:rFonts w:ascii="Times New Roman" w:eastAsia="Times New Roman" w:hAnsi="Times New Roman" w:cs="Times New Roman"/>
          <w:b/>
          <w:sz w:val="24"/>
        </w:rPr>
        <w:t>Employer</w:t>
      </w:r>
      <w:r w:rsidR="00DE54A9" w:rsidRPr="005658AC">
        <w:rPr>
          <w:rFonts w:ascii="Times New Roman" w:eastAsia="Times New Roman" w:hAnsi="Times New Roman" w:cs="Times New Roman"/>
          <w:b/>
          <w:sz w:val="24"/>
        </w:rPr>
        <w:t xml:space="preserve"> Advanced Search</w:t>
      </w:r>
      <w:r w:rsidR="00401538" w:rsidRPr="005658AC">
        <w:rPr>
          <w:rFonts w:ascii="Times New Roman" w:eastAsia="Times New Roman" w:hAnsi="Times New Roman" w:cs="Times New Roman"/>
          <w:b/>
          <w:sz w:val="24"/>
        </w:rPr>
        <w:t>:</w:t>
      </w:r>
      <w:r w:rsidR="00401538" w:rsidRPr="005658AC">
        <w:rPr>
          <w:rFonts w:ascii="Times New Roman" w:eastAsia="Times New Roman" w:hAnsi="Times New Roman" w:cs="Times New Roman"/>
          <w:sz w:val="24"/>
        </w:rPr>
        <w:t xml:space="preserve"> </w:t>
      </w:r>
      <w:r w:rsidR="0054699C" w:rsidRPr="005658AC">
        <w:rPr>
          <w:rFonts w:ascii="Times New Roman" w:eastAsiaTheme="minorHAnsi" w:hAnsi="Times New Roman" w:cs="Helvetica Neue"/>
          <w:bCs/>
          <w:color w:val="2B2B2B"/>
          <w:sz w:val="24"/>
          <w:szCs w:val="36"/>
        </w:rPr>
        <w:t xml:space="preserve">Provide a way for employers who have account on the system to save queries. Search for those in </w:t>
      </w:r>
      <w:r w:rsidR="00401538" w:rsidRPr="005658AC">
        <w:rPr>
          <w:rFonts w:ascii="Times New Roman" w:eastAsiaTheme="minorHAnsi" w:hAnsi="Times New Roman" w:cs="Helvetica Neue"/>
          <w:bCs/>
          <w:color w:val="2B2B2B"/>
          <w:sz w:val="24"/>
          <w:szCs w:val="36"/>
        </w:rPr>
        <w:t>skill sets.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Account Creation:</w:t>
      </w:r>
      <w:r w:rsidRPr="005658AC">
        <w:rPr>
          <w:rFonts w:ascii="Times New Roman" w:eastAsiaTheme="minorHAnsi" w:hAnsi="Times New Roman" w:cs="Helvetica Neue"/>
          <w:bCs/>
          <w:color w:val="2B2B2B"/>
          <w:sz w:val="24"/>
          <w:szCs w:val="36"/>
        </w:rPr>
        <w:t xml:space="preserve"> Allow the creation of accounts from administration menu.</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Dynamic notifications:</w:t>
      </w:r>
      <w:r w:rsidRPr="005658AC">
        <w:rPr>
          <w:rFonts w:ascii="Times New Roman" w:eastAsiaTheme="minorHAnsi" w:hAnsi="Times New Roman" w:cs="Helvetica Neue"/>
          <w:bCs/>
          <w:color w:val="2B2B2B"/>
          <w:sz w:val="24"/>
          <w:szCs w:val="36"/>
        </w:rPr>
        <w:t xml:space="preserve"> Allow users to set custom time intervals for notifications, not predefined ones.</w:t>
      </w:r>
    </w:p>
    <w:p w:rsidR="00401538"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Administrative </w:t>
      </w:r>
      <w:r w:rsidR="00440E6A" w:rsidRPr="005658AC">
        <w:rPr>
          <w:rFonts w:ascii="Times New Roman" w:eastAsiaTheme="minorHAnsi" w:hAnsi="Times New Roman" w:cs="Helvetica Neue"/>
          <w:b/>
          <w:bCs/>
          <w:color w:val="2B2B2B"/>
          <w:sz w:val="24"/>
          <w:szCs w:val="36"/>
        </w:rPr>
        <w:t>Dashboard:</w:t>
      </w:r>
      <w:r w:rsidR="00437D4B">
        <w:rPr>
          <w:rFonts w:ascii="Times New Roman" w:eastAsiaTheme="minorHAnsi" w:hAnsi="Times New Roman" w:cs="Helvetica Neue"/>
          <w:bCs/>
          <w:color w:val="2B2B2B"/>
          <w:sz w:val="24"/>
          <w:szCs w:val="36"/>
        </w:rPr>
        <w:t xml:space="preserve"> e</w:t>
      </w:r>
      <w:r w:rsidR="00440E6A" w:rsidRPr="005658AC">
        <w:rPr>
          <w:rFonts w:ascii="Times New Roman" w:eastAsiaTheme="minorHAnsi" w:hAnsi="Times New Roman" w:cs="Helvetica Neue"/>
          <w:bCs/>
          <w:color w:val="2B2B2B"/>
          <w:sz w:val="24"/>
          <w:szCs w:val="36"/>
        </w:rPr>
        <w:t xml:space="preserve">xpand </w:t>
      </w:r>
      <w:r w:rsidRPr="005658AC">
        <w:rPr>
          <w:rFonts w:ascii="Times New Roman" w:eastAsiaTheme="minorHAnsi" w:hAnsi="Times New Roman" w:cs="Helvetica Neue"/>
          <w:bCs/>
          <w:color w:val="2B2B2B"/>
          <w:sz w:val="24"/>
          <w:szCs w:val="36"/>
        </w:rPr>
        <w:t>on the administrative interface, add dashboard with site statistics. How many jobs active, posted, total, students active.</w:t>
      </w:r>
    </w:p>
    <w:p w:rsidR="00DE54A9" w:rsidRPr="005658AC" w:rsidRDefault="00401538"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Stored Search:</w:t>
      </w:r>
      <w:r w:rsidR="00437D4B">
        <w:rPr>
          <w:rFonts w:ascii="Times New Roman" w:eastAsiaTheme="minorHAnsi" w:hAnsi="Times New Roman" w:cs="Helvetica Neue"/>
          <w:bCs/>
          <w:color w:val="2B2B2B"/>
          <w:sz w:val="24"/>
          <w:szCs w:val="36"/>
        </w:rPr>
        <w:t xml:space="preserve"> m</w:t>
      </w:r>
      <w:r w:rsidRPr="005658AC">
        <w:rPr>
          <w:rFonts w:ascii="Times New Roman" w:eastAsiaTheme="minorHAnsi" w:hAnsi="Times New Roman" w:cs="Helvetica Neue"/>
          <w:bCs/>
          <w:color w:val="2B2B2B"/>
          <w:sz w:val="24"/>
          <w:szCs w:val="36"/>
        </w:rPr>
        <w:t>ake it possible to run saved search queries straight from the advanced search form, so the user doesn’t have to type the query again. There shouldn't be any limit on saved queries.</w:t>
      </w:r>
    </w:p>
    <w:p w:rsidR="00401538" w:rsidRDefault="00DE54A9" w:rsidP="0054699C">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
          <w:bCs/>
          <w:color w:val="2B2B2B"/>
          <w:sz w:val="24"/>
          <w:szCs w:val="36"/>
        </w:rPr>
        <w:t xml:space="preserve">Webmaster email: </w:t>
      </w:r>
      <w:r w:rsidR="00437D4B">
        <w:rPr>
          <w:rFonts w:ascii="Times New Roman" w:eastAsiaTheme="minorHAnsi" w:hAnsi="Times New Roman" w:cs="Helvetica Neue"/>
          <w:bCs/>
          <w:color w:val="2B2B2B"/>
          <w:sz w:val="24"/>
          <w:szCs w:val="36"/>
        </w:rPr>
        <w:t>h</w:t>
      </w:r>
      <w:r w:rsidRPr="005658AC">
        <w:rPr>
          <w:rFonts w:ascii="Times New Roman" w:eastAsiaTheme="minorHAnsi" w:hAnsi="Times New Roman" w:cs="Helvetica Neue"/>
          <w:bCs/>
          <w:color w:val="2B2B2B"/>
          <w:sz w:val="24"/>
          <w:szCs w:val="36"/>
        </w:rPr>
        <w:t xml:space="preserve">ave webmaster email, and if anyone has any comment email them there. </w:t>
      </w:r>
    </w:p>
    <w:p w:rsidR="00E72261" w:rsidRDefault="00437D4B" w:rsidP="0054699C">
      <w:pPr>
        <w:pStyle w:val="Standard"/>
        <w:spacing w:after="240" w:line="360" w:lineRule="auto"/>
        <w:rPr>
          <w:rFonts w:ascii="Times New Roman" w:hAnsi="Times New Roman" w:cs="Times New Roman"/>
          <w:bCs/>
        </w:rPr>
      </w:pPr>
      <w:r w:rsidRPr="001E50D9">
        <w:rPr>
          <w:rFonts w:ascii="Times New Roman" w:hAnsi="Times New Roman" w:cs="Times New Roman"/>
          <w:b/>
          <w:bCs/>
          <w:sz w:val="24"/>
        </w:rPr>
        <w:t>Expand Job Search Sources:</w:t>
      </w:r>
      <w:r>
        <w:rPr>
          <w:rFonts w:ascii="Times New Roman" w:hAnsi="Times New Roman" w:cs="Times New Roman"/>
          <w:b/>
          <w:bCs/>
        </w:rPr>
        <w:t xml:space="preserve"> </w:t>
      </w:r>
      <w:r w:rsidRPr="004B3D2F">
        <w:rPr>
          <w:rFonts w:ascii="Times New Roman" w:hAnsi="Times New Roman" w:cs="Times New Roman"/>
          <w:bCs/>
          <w:sz w:val="24"/>
        </w:rPr>
        <w:t>students will be able to get job res</w:t>
      </w:r>
      <w:r w:rsidR="00895E38" w:rsidRPr="004B3D2F">
        <w:rPr>
          <w:rFonts w:ascii="Times New Roman" w:hAnsi="Times New Roman" w:cs="Times New Roman"/>
          <w:bCs/>
          <w:sz w:val="24"/>
        </w:rPr>
        <w:t>ults from StackOverflow.com, Monster.com, and jobs.GitHub.com</w:t>
      </w:r>
    </w:p>
    <w:p w:rsidR="0054699C" w:rsidRPr="004B3D2F" w:rsidRDefault="00437D4B" w:rsidP="0054699C">
      <w:pPr>
        <w:pStyle w:val="Standard"/>
        <w:spacing w:after="240" w:line="360" w:lineRule="auto"/>
        <w:rPr>
          <w:sz w:val="24"/>
        </w:rPr>
      </w:pPr>
      <w:r w:rsidRPr="004B3D2F">
        <w:rPr>
          <w:rFonts w:ascii="Times New Roman" w:hAnsi="Times New Roman" w:cs="Times New Roman"/>
          <w:b/>
          <w:bCs/>
          <w:sz w:val="24"/>
        </w:rPr>
        <w:t>Navigation Search Bar Algorithm</w:t>
      </w:r>
      <w:r w:rsidRPr="004B3D2F">
        <w:rPr>
          <w:rFonts w:ascii="Times New Roman" w:hAnsi="Times New Roman" w:cs="Times New Roman"/>
          <w:bCs/>
          <w:sz w:val="24"/>
        </w:rPr>
        <w:t>:  search will return more precise results on entered keyword.</w:t>
      </w:r>
    </w:p>
    <w:p w:rsidR="002A6A7D" w:rsidRPr="005658AC" w:rsidRDefault="002A6A7D" w:rsidP="0054699C">
      <w:pPr>
        <w:rPr>
          <w:sz w:val="28"/>
        </w:rPr>
      </w:pPr>
    </w:p>
    <w:p w:rsidR="00DE54A9" w:rsidRPr="001E50D9" w:rsidRDefault="002A6A7D" w:rsidP="002A6A7D">
      <w:pPr>
        <w:pStyle w:val="Heading2"/>
        <w:rPr>
          <w:sz w:val="28"/>
        </w:rPr>
      </w:pPr>
      <w:bookmarkStart w:id="8" w:name="_Toc274052940"/>
      <w:r w:rsidRPr="001E50D9">
        <w:rPr>
          <w:sz w:val="28"/>
        </w:rPr>
        <w:t>2.3-High-level Definition of User Requirements (must include security/privacy requirements)</w:t>
      </w:r>
      <w:bookmarkEnd w:id="8"/>
    </w:p>
    <w:p w:rsidR="00DE54A9" w:rsidRPr="005658AC" w:rsidRDefault="00DE54A9" w:rsidP="00DE54A9">
      <w:pPr>
        <w:rPr>
          <w:rFonts w:ascii="Times New Roman" w:hAnsi="Times New Roman"/>
          <w:sz w:val="24"/>
        </w:rPr>
      </w:pP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Current System’s User Requirements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current system…</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register</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users and employers to validate their account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edit their profile</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users and employers to participate in a video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upload a resume and video resume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and employers to interact with a text chat tool</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Allows students to include LinkedIn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for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associate skills to their profile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search for candidates based on skills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view candidate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employers to send messages candidates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Administrators to validate employers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user name and password to log in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Allows users to reset forgotten passwords if validation challenge is successful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Requires login to view user profiles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Hashes and salts passwords prior to storing in database</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Sanitizes SQL queries to prevent SQL injections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users to create a new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start using the whiteboard functionality</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upload an image to share during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to view images uploaded by the other party in an interview</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show or restore a whiteboard session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select an image to upload to the server for sharing purposes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draw using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change the color of the drawing pencil tool</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type text into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clear the drawings of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partially erase drawings from the whiteboard</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create a new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invite another user to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delete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import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export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rename a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users to save a shared document.</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Maintain access boundaries between non-collaborating accounts.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color w:val="212121"/>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students and employers to share their screens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and employers to view each other’s screen.</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Allows employers to contact students through SMS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Allow student to login using their Google credentials</w:t>
      </w:r>
    </w:p>
    <w:p w:rsidR="00DE54A9" w:rsidRPr="005658AC" w:rsidRDefault="00DE54A9" w:rsidP="00DE54A9">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Allow student to login using their LinkedIn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and position on navigation bar.</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search for jobs based on skills, company name, job type, position, and location on the advanced search.</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Indeed.com.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job search results from CareerBuilder.com.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email notification with expanded job search results.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Prompt student to enter name for query to be save.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save queries to their profiles.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active / deactivate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delete saved queries.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Computer Science Seniors to login using their FIU SCIS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FIU student to login using their FIU credentials.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link their third party accounts into one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choose between their current information and the information coming in from their third party accounts when linking accounts.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Guide the students to recover his or her password; when trying to register with an e-mail that is already in the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Allows external sources (SCIS CareerPath) to push job postings into the VJF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control all aspects of the implemented VJF API through an intuitive interface.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Provide an administrative interface to bulk import jobs from the FIU SCIS CareerPath system, using a provided CareerPath API end-point.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administrators to maintain the system’s job skills database.</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users.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an interface for administrators to manage job postings.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the administrator to manage the notification system.</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enable/disable if he/she is looking for jobs.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admin users to enable/disable notifications globally.</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students to receive jobs notification based on saved custom job search queries to third party job websites.</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 xml:space="preserve">Allow students to receive jobs notification based on their </w:t>
      </w:r>
      <w:r w:rsidR="00440E6A" w:rsidRPr="005658AC">
        <w:rPr>
          <w:rFonts w:ascii="Times New Roman" w:hAnsi="Times New Roman" w:cs="Times New Roman"/>
          <w:color w:val="auto"/>
          <w:sz w:val="24"/>
        </w:rPr>
        <w:t>skill set</w:t>
      </w:r>
      <w:r w:rsidRPr="005658AC">
        <w:rPr>
          <w:rFonts w:ascii="Times New Roman" w:hAnsi="Times New Roman" w:cs="Times New Roman"/>
          <w:color w:val="auto"/>
          <w:sz w:val="24"/>
        </w:rPr>
        <w:t>.</w:t>
      </w:r>
    </w:p>
    <w:p w:rsidR="00DE54A9" w:rsidRPr="005658AC" w:rsidRDefault="00DE54A9" w:rsidP="00DE54A9">
      <w:pPr>
        <w:pStyle w:val="Standard"/>
        <w:spacing w:after="240" w:line="360" w:lineRule="auto"/>
        <w:rPr>
          <w:rFonts w:ascii="Times New Roman" w:hAnsi="Times New Roman" w:cs="Times New Roman"/>
          <w:color w:val="auto"/>
          <w:sz w:val="24"/>
        </w:rPr>
      </w:pPr>
      <w:r w:rsidRPr="005658AC">
        <w:rPr>
          <w:rFonts w:ascii="Times New Roman" w:hAnsi="Times New Roman" w:cs="Times New Roman"/>
          <w:color w:val="auto"/>
          <w:sz w:val="24"/>
        </w:rPr>
        <w:t>Allow employers to receive notification of students matching job posting description.</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b/>
          <w:bCs/>
          <w:sz w:val="24"/>
        </w:rPr>
        <w:t>New System’s User Requirements:</w:t>
      </w:r>
    </w:p>
    <w:p w:rsidR="00440E6A" w:rsidRPr="005658AC" w:rsidRDefault="00440E6A" w:rsidP="00440E6A">
      <w:pPr>
        <w:pStyle w:val="Standard"/>
        <w:spacing w:after="240" w:line="360" w:lineRule="auto"/>
        <w:rPr>
          <w:rFonts w:ascii="Times New Roman" w:hAnsi="Times New Roman" w:cs="Times New Roman"/>
          <w:sz w:val="24"/>
        </w:rPr>
      </w:pPr>
      <w:r w:rsidRPr="005658AC">
        <w:rPr>
          <w:rFonts w:ascii="Times New Roman" w:hAnsi="Times New Roman" w:cs="Times New Roman"/>
          <w:sz w:val="24"/>
        </w:rPr>
        <w:t>The new system shall…</w:t>
      </w:r>
    </w:p>
    <w:p w:rsidR="00440E6A" w:rsidRPr="005658AC" w:rsidRDefault="00440E6A" w:rsidP="00440E6A">
      <w:pPr>
        <w:rPr>
          <w:rFonts w:ascii="Times New Roman" w:eastAsiaTheme="minorHAnsi" w:hAnsi="Times New Roman" w:cs="Helvetica Neue"/>
          <w:bCs/>
          <w:color w:val="2B2B2B"/>
          <w:sz w:val="24"/>
          <w:szCs w:val="36"/>
        </w:rPr>
      </w:pPr>
      <w:r w:rsidRPr="005658AC">
        <w:rPr>
          <w:rFonts w:ascii="Times New Roman" w:hAnsi="Times New Roman"/>
          <w:sz w:val="24"/>
        </w:rPr>
        <w:t>Allow employers to p</w:t>
      </w:r>
      <w:r w:rsidRPr="005658AC">
        <w:rPr>
          <w:rFonts w:ascii="Times New Roman" w:eastAsiaTheme="minorHAnsi" w:hAnsi="Times New Roman"/>
          <w:sz w:val="24"/>
        </w:rPr>
        <w:t xml:space="preserve">rovide a way for employers who have account on the system to save queries. </w:t>
      </w:r>
    </w:p>
    <w:p w:rsidR="00440E6A" w:rsidRPr="005658AC" w:rsidRDefault="00440E6A" w:rsidP="00440E6A">
      <w:pPr>
        <w:rPr>
          <w:rFonts w:ascii="Times New Roman" w:eastAsiaTheme="minorHAnsi" w:hAnsi="Times New Roman"/>
          <w:sz w:val="24"/>
        </w:rPr>
      </w:pPr>
      <w:r w:rsidRPr="005658AC">
        <w:rPr>
          <w:rFonts w:ascii="Times New Roman" w:eastAsiaTheme="minorHAnsi" w:hAnsi="Times New Roman" w:cs="Helvetica Neue"/>
          <w:bCs/>
          <w:color w:val="2B2B2B"/>
          <w:sz w:val="24"/>
          <w:szCs w:val="36"/>
        </w:rPr>
        <w:t>Allow the administrators</w:t>
      </w:r>
      <w:r w:rsidR="00895E38">
        <w:rPr>
          <w:rFonts w:ascii="Times New Roman" w:eastAsiaTheme="minorHAnsi" w:hAnsi="Times New Roman"/>
          <w:sz w:val="24"/>
        </w:rPr>
        <w:t xml:space="preserve"> to create</w:t>
      </w:r>
      <w:r w:rsidRPr="005658AC">
        <w:rPr>
          <w:rFonts w:ascii="Times New Roman" w:eastAsiaTheme="minorHAnsi" w:hAnsi="Times New Roman"/>
          <w:sz w:val="24"/>
        </w:rPr>
        <w:t xml:space="preserve"> accounts from administration menu.</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users to set custom time intervals for notifications, not predefined ones.</w:t>
      </w:r>
    </w:p>
    <w:p w:rsidR="00440E6A" w:rsidRPr="005658AC" w:rsidRDefault="00440E6A" w:rsidP="00440E6A">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Allow the administrator to see a dashboard with site statistics. How many jobs active, posted, total, students active.</w:t>
      </w:r>
    </w:p>
    <w:p w:rsidR="002A6A7D" w:rsidRDefault="00B33B73" w:rsidP="00B33B73">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eastAsiaTheme="minorHAnsi" w:hAnsi="Times New Roman" w:cs="Helvetica Neue"/>
          <w:bCs/>
          <w:color w:val="2B2B2B"/>
          <w:sz w:val="24"/>
          <w:szCs w:val="36"/>
        </w:rPr>
        <w:t xml:space="preserve">Allow all users to </w:t>
      </w:r>
      <w:r w:rsidR="00440E6A" w:rsidRPr="005658AC">
        <w:rPr>
          <w:rFonts w:ascii="Times New Roman" w:eastAsiaTheme="minorHAnsi" w:hAnsi="Times New Roman" w:cs="Helvetica Neue"/>
          <w:bCs/>
          <w:color w:val="2B2B2B"/>
          <w:sz w:val="24"/>
          <w:szCs w:val="36"/>
        </w:rPr>
        <w:t>run saved search queries straight from the advanced search form, so the user doesn’t have to type the query again</w:t>
      </w:r>
      <w:r w:rsidRPr="005658AC">
        <w:rPr>
          <w:rFonts w:ascii="Times New Roman" w:eastAsiaTheme="minorHAnsi" w:hAnsi="Times New Roman" w:cs="Helvetica Neue"/>
          <w:bCs/>
          <w:color w:val="2B2B2B"/>
          <w:sz w:val="24"/>
          <w:szCs w:val="36"/>
        </w:rPr>
        <w:t>.</w:t>
      </w:r>
    </w:p>
    <w:p w:rsidR="00276E53" w:rsidRDefault="00276E53" w:rsidP="00B33B7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w:t>
      </w:r>
      <w:r w:rsidR="004B197C">
        <w:rPr>
          <w:rFonts w:ascii="Times New Roman" w:eastAsiaTheme="minorHAnsi" w:hAnsi="Times New Roman" w:cs="Helvetica Neue"/>
          <w:bCs/>
          <w:color w:val="2B2B2B"/>
          <w:sz w:val="24"/>
          <w:szCs w:val="36"/>
        </w:rPr>
        <w:t xml:space="preserve"> postings</w:t>
      </w:r>
      <w:r>
        <w:rPr>
          <w:rFonts w:ascii="Times New Roman" w:eastAsiaTheme="minorHAnsi" w:hAnsi="Times New Roman" w:cs="Helvetica Neue"/>
          <w:bCs/>
          <w:color w:val="2B2B2B"/>
          <w:sz w:val="24"/>
          <w:szCs w:val="36"/>
        </w:rPr>
        <w:t>) from StackOverflow.com</w:t>
      </w:r>
    </w:p>
    <w:p w:rsidR="00276E53" w:rsidRDefault="00276E53" w:rsidP="00276E5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w:t>
      </w:r>
      <w:r w:rsidR="004B197C">
        <w:rPr>
          <w:rFonts w:ascii="Times New Roman" w:eastAsiaTheme="minorHAnsi" w:hAnsi="Times New Roman" w:cs="Helvetica Neue"/>
          <w:bCs/>
          <w:color w:val="2B2B2B"/>
          <w:sz w:val="24"/>
          <w:szCs w:val="36"/>
        </w:rPr>
        <w:t xml:space="preserve"> postings</w:t>
      </w:r>
      <w:r>
        <w:rPr>
          <w:rFonts w:ascii="Times New Roman" w:eastAsiaTheme="minorHAnsi" w:hAnsi="Times New Roman" w:cs="Helvetica Neue"/>
          <w:bCs/>
          <w:color w:val="2B2B2B"/>
          <w:sz w:val="24"/>
          <w:szCs w:val="36"/>
        </w:rPr>
        <w:t>) from Monster.com</w:t>
      </w:r>
    </w:p>
    <w:p w:rsidR="00895E38" w:rsidRDefault="00895E38" w:rsidP="00276E5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Retrieve search results (jobs postings) from GitHubJobs.com</w:t>
      </w:r>
    </w:p>
    <w:p w:rsidR="00276E53" w:rsidRPr="005658AC" w:rsidRDefault="00276E53" w:rsidP="00B33B73">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 xml:space="preserve">Allow </w:t>
      </w:r>
      <w:r w:rsidR="00895E38">
        <w:rPr>
          <w:rFonts w:ascii="Times New Roman" w:eastAsiaTheme="minorHAnsi" w:hAnsi="Times New Roman" w:cs="Helvetica Neue"/>
          <w:bCs/>
          <w:color w:val="2B2B2B"/>
          <w:sz w:val="24"/>
          <w:szCs w:val="36"/>
        </w:rPr>
        <w:t xml:space="preserve">employer </w:t>
      </w:r>
      <w:r>
        <w:rPr>
          <w:rFonts w:ascii="Times New Roman" w:eastAsiaTheme="minorHAnsi" w:hAnsi="Times New Roman" w:cs="Helvetica Neue"/>
          <w:bCs/>
          <w:color w:val="2B2B2B"/>
          <w:sz w:val="24"/>
          <w:szCs w:val="36"/>
        </w:rPr>
        <w:t>navigation search bar return more precise results.</w:t>
      </w:r>
    </w:p>
    <w:p w:rsidR="002A6A7D" w:rsidRPr="004B3D2F" w:rsidRDefault="002A6A7D" w:rsidP="002A6A7D">
      <w:pPr>
        <w:pStyle w:val="Heading2"/>
        <w:rPr>
          <w:sz w:val="28"/>
        </w:rPr>
      </w:pPr>
      <w:bookmarkStart w:id="9" w:name="_Toc274052941"/>
      <w:r w:rsidRPr="004B3D2F">
        <w:rPr>
          <w:sz w:val="28"/>
        </w:rPr>
        <w:t>2.4- Alternative Solutions</w:t>
      </w:r>
      <w:bookmarkEnd w:id="9"/>
    </w:p>
    <w:p w:rsidR="004B3D2F" w:rsidRDefault="00276E53" w:rsidP="00276E53">
      <w:pPr>
        <w:rPr>
          <w:rFonts w:ascii="Times New Roman" w:eastAsia="Times New Roman" w:hAnsi="Times New Roman" w:cs="Times New Roman"/>
          <w:sz w:val="24"/>
        </w:rPr>
      </w:pPr>
      <w:r w:rsidRPr="00276E53">
        <w:rPr>
          <w:rFonts w:ascii="Times New Roman" w:eastAsia="Times New Roman" w:hAnsi="Times New Roman" w:cs="Times New Roman"/>
          <w:sz w:val="24"/>
        </w:rPr>
        <w:t>Below, alternative implementations for this proj</w:t>
      </w:r>
      <w:r w:rsidR="004B3D2F">
        <w:rPr>
          <w:rFonts w:ascii="Times New Roman" w:eastAsia="Times New Roman" w:hAnsi="Times New Roman" w:cs="Times New Roman"/>
          <w:sz w:val="24"/>
        </w:rPr>
        <w:t>ect are mentioned and discussed.</w:t>
      </w:r>
    </w:p>
    <w:p w:rsidR="00276E53" w:rsidRPr="00276E53" w:rsidRDefault="00276E53" w:rsidP="00276E53">
      <w:pPr>
        <w:rPr>
          <w:sz w:val="24"/>
        </w:rPr>
      </w:pPr>
    </w:p>
    <w:p w:rsidR="00B33B73" w:rsidRPr="004B3D2F" w:rsidRDefault="002A6A7D" w:rsidP="000A572E">
      <w:pPr>
        <w:pStyle w:val="Heading3"/>
        <w:spacing w:line="360" w:lineRule="auto"/>
        <w:rPr>
          <w:sz w:val="28"/>
        </w:rPr>
      </w:pPr>
      <w:bookmarkStart w:id="10" w:name="_Toc274052942"/>
      <w:r w:rsidRPr="004B3D2F">
        <w:rPr>
          <w:sz w:val="28"/>
        </w:rPr>
        <w:t>2.4.1-Description of Alternatives</w:t>
      </w:r>
      <w:bookmarkEnd w:id="10"/>
    </w:p>
    <w:p w:rsidR="000A572E" w:rsidRDefault="00276E53" w:rsidP="006A7671">
      <w:pPr>
        <w:pStyle w:val="Standard"/>
        <w:spacing w:line="360" w:lineRule="auto"/>
        <w:rPr>
          <w:rFonts w:ascii="Times New Roman" w:eastAsia="Times New Roman" w:hAnsi="Times New Roman" w:cs="Times New Roman"/>
          <w:b/>
          <w:bCs/>
          <w:sz w:val="24"/>
        </w:rPr>
      </w:pPr>
      <w:r w:rsidRPr="00F76274">
        <w:rPr>
          <w:rFonts w:ascii="Times New Roman" w:eastAsia="Times New Roman" w:hAnsi="Times New Roman" w:cs="Times New Roman"/>
          <w:b/>
          <w:bCs/>
          <w:sz w:val="24"/>
        </w:rPr>
        <w:t>New System’s Features Alternatives</w:t>
      </w:r>
      <w:r w:rsidR="00F76274">
        <w:rPr>
          <w:rFonts w:ascii="Times New Roman" w:eastAsia="Times New Roman" w:hAnsi="Times New Roman" w:cs="Times New Roman"/>
          <w:b/>
          <w:bCs/>
          <w:sz w:val="24"/>
        </w:rPr>
        <w:t>:</w:t>
      </w:r>
    </w:p>
    <w:p w:rsidR="00276E53" w:rsidRPr="00922226" w:rsidRDefault="00276E53" w:rsidP="006A7671">
      <w:pPr>
        <w:pStyle w:val="Standard"/>
        <w:numPr>
          <w:ilvl w:val="0"/>
          <w:numId w:val="41"/>
        </w:numPr>
        <w:spacing w:line="360" w:lineRule="auto"/>
        <w:ind w:left="360"/>
        <w:rPr>
          <w:rFonts w:ascii="Times New Roman" w:eastAsia="Times New Roman" w:hAnsi="Times New Roman" w:cs="Times New Roman"/>
          <w:b/>
          <w:bCs/>
          <w:color w:val="auto"/>
          <w:sz w:val="24"/>
          <w:szCs w:val="24"/>
        </w:rPr>
      </w:pPr>
      <w:r w:rsidRPr="00922226">
        <w:rPr>
          <w:rFonts w:ascii="Times New Roman" w:eastAsia="Times New Roman" w:hAnsi="Times New Roman" w:cs="Times New Roman"/>
          <w:b/>
          <w:bCs/>
          <w:color w:val="auto"/>
          <w:sz w:val="24"/>
          <w:szCs w:val="24"/>
        </w:rPr>
        <w:t>Expand Job Search Sources</w:t>
      </w:r>
    </w:p>
    <w:p w:rsidR="006A7671" w:rsidRDefault="006A7671" w:rsidP="006A7671">
      <w:pPr>
        <w:spacing w:after="0" w:line="360" w:lineRule="auto"/>
        <w:ind w:firstLine="360"/>
        <w:rPr>
          <w:b/>
          <w:sz w:val="24"/>
          <w:szCs w:val="24"/>
        </w:rPr>
      </w:pPr>
      <w:r w:rsidRPr="00922226">
        <w:rPr>
          <w:sz w:val="24"/>
          <w:szCs w:val="24"/>
        </w:rPr>
        <w:t>Make use of other available APIs, RSS feeds that</w:t>
      </w:r>
      <w:r>
        <w:rPr>
          <w:sz w:val="24"/>
          <w:szCs w:val="24"/>
        </w:rPr>
        <w:t xml:space="preserve"> will bring more </w:t>
      </w:r>
      <w:r w:rsidR="001E76B0">
        <w:rPr>
          <w:sz w:val="24"/>
          <w:szCs w:val="24"/>
        </w:rPr>
        <w:t>job posting</w:t>
      </w:r>
    </w:p>
    <w:p w:rsidR="002A6A7D" w:rsidRPr="00922226" w:rsidRDefault="00276E53" w:rsidP="006A7671">
      <w:pPr>
        <w:spacing w:after="0" w:line="360" w:lineRule="auto"/>
        <w:ind w:firstLine="360"/>
        <w:rPr>
          <w:b/>
          <w:sz w:val="24"/>
          <w:szCs w:val="24"/>
        </w:rPr>
      </w:pPr>
      <w:r w:rsidRPr="00922226">
        <w:rPr>
          <w:b/>
          <w:sz w:val="24"/>
          <w:szCs w:val="24"/>
        </w:rPr>
        <w:t>Alternative 1</w:t>
      </w:r>
    </w:p>
    <w:p w:rsidR="00F76274" w:rsidRDefault="001E76B0" w:rsidP="006A7671">
      <w:pPr>
        <w:spacing w:after="0" w:line="360" w:lineRule="auto"/>
        <w:ind w:firstLine="360"/>
        <w:rPr>
          <w:sz w:val="24"/>
          <w:szCs w:val="24"/>
        </w:rPr>
      </w:pPr>
      <w:r>
        <w:rPr>
          <w:sz w:val="24"/>
          <w:szCs w:val="24"/>
        </w:rPr>
        <w:t>Make use of Rest API from StackOverflow.com (RSS Feed)</w:t>
      </w:r>
    </w:p>
    <w:p w:rsidR="001E76B0" w:rsidRPr="00922226" w:rsidRDefault="001E76B0" w:rsidP="001E76B0">
      <w:pPr>
        <w:spacing w:after="0" w:line="360" w:lineRule="auto"/>
        <w:ind w:firstLine="360"/>
        <w:rPr>
          <w:b/>
          <w:sz w:val="24"/>
          <w:szCs w:val="24"/>
        </w:rPr>
      </w:pPr>
      <w:r w:rsidRPr="00922226">
        <w:rPr>
          <w:b/>
          <w:sz w:val="24"/>
          <w:szCs w:val="24"/>
        </w:rPr>
        <w:t xml:space="preserve">Alternative </w:t>
      </w:r>
      <w:r>
        <w:rPr>
          <w:b/>
          <w:sz w:val="24"/>
          <w:szCs w:val="24"/>
        </w:rPr>
        <w:t>2</w:t>
      </w:r>
    </w:p>
    <w:p w:rsidR="001E76B0" w:rsidRDefault="001E76B0" w:rsidP="001E76B0">
      <w:pPr>
        <w:spacing w:after="0" w:line="360" w:lineRule="auto"/>
        <w:ind w:firstLine="360"/>
        <w:rPr>
          <w:sz w:val="24"/>
          <w:szCs w:val="24"/>
        </w:rPr>
      </w:pPr>
      <w:r>
        <w:rPr>
          <w:sz w:val="24"/>
          <w:szCs w:val="24"/>
        </w:rPr>
        <w:t>Make use of Rest API from Monster.com (RSS Feed)</w:t>
      </w:r>
    </w:p>
    <w:p w:rsidR="00895E38" w:rsidRPr="00922226" w:rsidRDefault="00895E38" w:rsidP="00895E38">
      <w:pPr>
        <w:spacing w:after="0" w:line="360" w:lineRule="auto"/>
        <w:ind w:firstLine="360"/>
        <w:rPr>
          <w:b/>
          <w:sz w:val="24"/>
          <w:szCs w:val="24"/>
        </w:rPr>
      </w:pPr>
      <w:r w:rsidRPr="00922226">
        <w:rPr>
          <w:b/>
          <w:sz w:val="24"/>
          <w:szCs w:val="24"/>
        </w:rPr>
        <w:t xml:space="preserve">Alternative </w:t>
      </w:r>
      <w:r>
        <w:rPr>
          <w:b/>
          <w:sz w:val="24"/>
          <w:szCs w:val="24"/>
        </w:rPr>
        <w:t>3</w:t>
      </w:r>
    </w:p>
    <w:p w:rsidR="00895E38" w:rsidRPr="00922226" w:rsidRDefault="00895E38" w:rsidP="001E76B0">
      <w:pPr>
        <w:spacing w:after="0" w:line="360" w:lineRule="auto"/>
        <w:ind w:firstLine="360"/>
        <w:rPr>
          <w:sz w:val="24"/>
          <w:szCs w:val="24"/>
        </w:rPr>
      </w:pPr>
      <w:r>
        <w:rPr>
          <w:sz w:val="24"/>
          <w:szCs w:val="24"/>
        </w:rPr>
        <w:t>Make use of Rest API from GitHubJobs.com (JSON)</w:t>
      </w:r>
    </w:p>
    <w:p w:rsidR="00F52851" w:rsidRPr="00922226" w:rsidRDefault="00F52851" w:rsidP="000A572E">
      <w:pPr>
        <w:spacing w:after="0" w:line="360" w:lineRule="auto"/>
        <w:ind w:firstLine="360"/>
        <w:rPr>
          <w:b/>
          <w:sz w:val="24"/>
          <w:szCs w:val="24"/>
        </w:rPr>
      </w:pPr>
      <w:r w:rsidRPr="00922226">
        <w:rPr>
          <w:b/>
          <w:sz w:val="24"/>
          <w:szCs w:val="24"/>
        </w:rPr>
        <w:t xml:space="preserve">Alternative </w:t>
      </w:r>
      <w:r w:rsidR="00895E38">
        <w:rPr>
          <w:b/>
          <w:sz w:val="24"/>
          <w:szCs w:val="24"/>
        </w:rPr>
        <w:t>4</w:t>
      </w:r>
      <w:r w:rsidRPr="00922226">
        <w:rPr>
          <w:b/>
          <w:sz w:val="24"/>
          <w:szCs w:val="24"/>
        </w:rPr>
        <w:t xml:space="preserve"> </w:t>
      </w:r>
    </w:p>
    <w:p w:rsidR="00F52851" w:rsidRPr="00922226" w:rsidRDefault="00F52851" w:rsidP="001E76B0">
      <w:pPr>
        <w:spacing w:after="0" w:line="360" w:lineRule="auto"/>
        <w:ind w:left="360"/>
        <w:rPr>
          <w:sz w:val="24"/>
          <w:szCs w:val="24"/>
        </w:rPr>
      </w:pPr>
      <w:r w:rsidRPr="00922226">
        <w:rPr>
          <w:sz w:val="24"/>
          <w:szCs w:val="24"/>
        </w:rPr>
        <w:t>Implement Multithreading algorithm to call all APIs that retrieve job results</w:t>
      </w:r>
      <w:r w:rsidR="001E76B0">
        <w:rPr>
          <w:sz w:val="24"/>
          <w:szCs w:val="24"/>
        </w:rPr>
        <w:t xml:space="preserve"> to speed up loading process.</w:t>
      </w:r>
    </w:p>
    <w:p w:rsidR="004B197C" w:rsidRPr="00922226" w:rsidRDefault="004B197C" w:rsidP="000A572E">
      <w:pPr>
        <w:pStyle w:val="ListParagraph"/>
        <w:numPr>
          <w:ilvl w:val="0"/>
          <w:numId w:val="40"/>
        </w:numPr>
        <w:spacing w:line="360" w:lineRule="auto"/>
        <w:rPr>
          <w:sz w:val="24"/>
          <w:szCs w:val="24"/>
        </w:rPr>
      </w:pPr>
      <w:r w:rsidRPr="00922226">
        <w:rPr>
          <w:rFonts w:ascii="Times New Roman" w:hAnsi="Times New Roman" w:cs="Times New Roman"/>
          <w:b/>
          <w:bCs/>
          <w:sz w:val="24"/>
          <w:szCs w:val="24"/>
        </w:rPr>
        <w:t>Navigation Search Bar Algorithm:</w:t>
      </w:r>
    </w:p>
    <w:p w:rsidR="004B197C" w:rsidRPr="00922226" w:rsidRDefault="004B197C" w:rsidP="000A572E">
      <w:pPr>
        <w:pStyle w:val="ListParagraph"/>
        <w:spacing w:line="360" w:lineRule="auto"/>
        <w:ind w:left="360"/>
        <w:rPr>
          <w:rFonts w:ascii="Times New Roman" w:hAnsi="Times New Roman" w:cs="Times New Roman"/>
          <w:b/>
          <w:bCs/>
          <w:sz w:val="24"/>
          <w:szCs w:val="24"/>
        </w:rPr>
      </w:pPr>
      <w:r w:rsidRPr="00922226">
        <w:rPr>
          <w:rFonts w:ascii="Times New Roman" w:hAnsi="Times New Roman" w:cs="Times New Roman"/>
          <w:b/>
          <w:bCs/>
          <w:sz w:val="24"/>
          <w:szCs w:val="24"/>
        </w:rPr>
        <w:t>Alternative 1</w:t>
      </w:r>
    </w:p>
    <w:p w:rsidR="000A572E" w:rsidRPr="00922226" w:rsidRDefault="000A572E" w:rsidP="000A572E">
      <w:pPr>
        <w:pStyle w:val="ListParagraph"/>
        <w:spacing w:line="360" w:lineRule="auto"/>
        <w:ind w:left="360"/>
        <w:rPr>
          <w:sz w:val="24"/>
          <w:szCs w:val="24"/>
        </w:rPr>
      </w:pPr>
      <w:r w:rsidRPr="00922226">
        <w:rPr>
          <w:sz w:val="24"/>
          <w:szCs w:val="24"/>
        </w:rPr>
        <w:t xml:space="preserve">Make a simpler algorithms that fulfils the </w:t>
      </w:r>
      <w:r w:rsidR="00F52851" w:rsidRPr="00922226">
        <w:rPr>
          <w:sz w:val="24"/>
          <w:szCs w:val="24"/>
        </w:rPr>
        <w:t xml:space="preserve">basic </w:t>
      </w:r>
      <w:r w:rsidRPr="00922226">
        <w:rPr>
          <w:sz w:val="24"/>
          <w:szCs w:val="24"/>
        </w:rPr>
        <w:t xml:space="preserve">requirement of more intuitive search. </w:t>
      </w:r>
      <w:r w:rsidR="00895E38">
        <w:rPr>
          <w:sz w:val="24"/>
          <w:szCs w:val="24"/>
        </w:rPr>
        <w:t>Returns more precise results.</w:t>
      </w:r>
    </w:p>
    <w:p w:rsidR="000A572E" w:rsidRPr="00922226" w:rsidRDefault="000A572E" w:rsidP="000A572E">
      <w:pPr>
        <w:pStyle w:val="ListParagraph"/>
        <w:spacing w:line="360" w:lineRule="auto"/>
        <w:ind w:left="360"/>
        <w:rPr>
          <w:b/>
          <w:sz w:val="24"/>
          <w:szCs w:val="24"/>
        </w:rPr>
      </w:pPr>
      <w:r w:rsidRPr="00922226">
        <w:rPr>
          <w:b/>
          <w:sz w:val="24"/>
          <w:szCs w:val="24"/>
        </w:rPr>
        <w:t>Alternative 2</w:t>
      </w:r>
    </w:p>
    <w:p w:rsidR="000A572E" w:rsidRPr="00922226" w:rsidRDefault="00F52851" w:rsidP="000A572E">
      <w:pPr>
        <w:pStyle w:val="ListParagraph"/>
        <w:spacing w:line="360" w:lineRule="auto"/>
        <w:ind w:left="360"/>
        <w:rPr>
          <w:sz w:val="24"/>
          <w:szCs w:val="24"/>
        </w:rPr>
      </w:pPr>
      <w:r w:rsidRPr="00922226">
        <w:rPr>
          <w:sz w:val="24"/>
          <w:szCs w:val="24"/>
        </w:rPr>
        <w:t>Use</w:t>
      </w:r>
      <w:r w:rsidR="008071C0" w:rsidRPr="00922226">
        <w:rPr>
          <w:sz w:val="24"/>
          <w:szCs w:val="24"/>
        </w:rPr>
        <w:t xml:space="preserve"> </w:t>
      </w:r>
      <w:r w:rsidRPr="00922226">
        <w:rPr>
          <w:sz w:val="24"/>
          <w:szCs w:val="24"/>
        </w:rPr>
        <w:t xml:space="preserve">of a </w:t>
      </w:r>
      <w:r w:rsidR="008071C0" w:rsidRPr="00922226">
        <w:rPr>
          <w:sz w:val="24"/>
          <w:szCs w:val="24"/>
        </w:rPr>
        <w:t xml:space="preserve">Web Service </w:t>
      </w:r>
      <w:r w:rsidRPr="00922226">
        <w:rPr>
          <w:sz w:val="24"/>
          <w:szCs w:val="24"/>
        </w:rPr>
        <w:t xml:space="preserve">or Search API that </w:t>
      </w:r>
      <w:r w:rsidR="008071C0" w:rsidRPr="00922226">
        <w:rPr>
          <w:sz w:val="24"/>
          <w:szCs w:val="24"/>
        </w:rPr>
        <w:t xml:space="preserve">will filter the search query </w:t>
      </w:r>
      <w:r w:rsidRPr="00922226">
        <w:rPr>
          <w:sz w:val="24"/>
          <w:szCs w:val="24"/>
        </w:rPr>
        <w:t>result.</w:t>
      </w:r>
    </w:p>
    <w:p w:rsidR="000A572E" w:rsidRPr="00922226" w:rsidRDefault="000A572E" w:rsidP="000A572E">
      <w:pPr>
        <w:pStyle w:val="ListParagraph"/>
        <w:numPr>
          <w:ilvl w:val="0"/>
          <w:numId w:val="40"/>
        </w:numPr>
        <w:spacing w:line="360" w:lineRule="auto"/>
        <w:rPr>
          <w:sz w:val="24"/>
          <w:szCs w:val="24"/>
        </w:rPr>
      </w:pPr>
      <w:r w:rsidRPr="00922226">
        <w:rPr>
          <w:rFonts w:ascii="Times New Roman" w:eastAsiaTheme="minorHAnsi" w:hAnsi="Times New Roman" w:cs="Helvetica Neue"/>
          <w:b/>
          <w:bCs/>
          <w:sz w:val="24"/>
          <w:szCs w:val="24"/>
        </w:rPr>
        <w:t>Stored Search</w:t>
      </w:r>
    </w:p>
    <w:p w:rsidR="000A572E" w:rsidRPr="00922226" w:rsidRDefault="000A572E" w:rsidP="000A572E">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FF28A4" w:rsidRDefault="00FF28A4" w:rsidP="000A572E">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In the employer view create an Advanced Search Window/Dashboard and with use of radio option button save last used search queries.</w:t>
      </w:r>
    </w:p>
    <w:p w:rsidR="00FF28A4" w:rsidRDefault="00FF28A4" w:rsidP="000A572E">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OR</w:t>
      </w:r>
    </w:p>
    <w:p w:rsidR="000A572E" w:rsidRPr="00922226" w:rsidRDefault="000A572E" w:rsidP="000A572E">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 xml:space="preserve">Have a popup window that displays </w:t>
      </w:r>
      <w:r w:rsidR="00CB3D82" w:rsidRPr="00922226">
        <w:rPr>
          <w:rFonts w:ascii="Times New Roman" w:eastAsiaTheme="minorHAnsi" w:hAnsi="Times New Roman" w:cs="Helvetica Neue"/>
          <w:bCs/>
          <w:sz w:val="24"/>
          <w:szCs w:val="24"/>
        </w:rPr>
        <w:t>saved queries, so user could click on them and get the same results.</w:t>
      </w:r>
    </w:p>
    <w:p w:rsidR="00615CE1" w:rsidRPr="00922226" w:rsidRDefault="00615CE1" w:rsidP="00615CE1">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Administrative Dashboard:</w:t>
      </w:r>
    </w:p>
    <w:p w:rsidR="00615CE1" w:rsidRPr="00922226" w:rsidRDefault="00615CE1" w:rsidP="00615CE1">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615CE1" w:rsidRPr="004B3D2F" w:rsidRDefault="00615CE1" w:rsidP="004B3D2F">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Make use of Google Analytics API to implement site statistics</w:t>
      </w:r>
      <w:r w:rsidR="004B3D2F">
        <w:rPr>
          <w:rFonts w:ascii="Times New Roman" w:eastAsiaTheme="minorHAnsi" w:hAnsi="Times New Roman" w:cs="Helvetica Neue"/>
          <w:bCs/>
          <w:sz w:val="24"/>
          <w:szCs w:val="24"/>
        </w:rPr>
        <w:t>.</w:t>
      </w:r>
    </w:p>
    <w:p w:rsidR="00615CE1" w:rsidRPr="00922226" w:rsidRDefault="00615CE1" w:rsidP="00615CE1">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 xml:space="preserve">Student Advanced Search: </w:t>
      </w:r>
    </w:p>
    <w:p w:rsidR="00615CE1" w:rsidRPr="00922226" w:rsidRDefault="00615CE1" w:rsidP="00615CE1">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4B3D2F" w:rsidRDefault="00615CE1" w:rsidP="004B3D2F">
      <w:pPr>
        <w:pStyle w:val="ListParagraph"/>
        <w:spacing w:line="360" w:lineRule="auto"/>
        <w:ind w:left="360"/>
        <w:rPr>
          <w:rFonts w:ascii="Times New Roman" w:eastAsiaTheme="minorHAnsi" w:hAnsi="Times New Roman" w:cs="Helvetica Neue"/>
          <w:bCs/>
          <w:sz w:val="24"/>
          <w:szCs w:val="24"/>
        </w:rPr>
      </w:pPr>
      <w:r w:rsidRPr="00922226">
        <w:rPr>
          <w:rFonts w:ascii="Times New Roman" w:eastAsiaTheme="minorHAnsi" w:hAnsi="Times New Roman" w:cs="Helvetica Neue"/>
          <w:bCs/>
          <w:sz w:val="24"/>
          <w:szCs w:val="24"/>
        </w:rPr>
        <w:t xml:space="preserve">Implement an external API that allow to </w:t>
      </w:r>
      <w:r w:rsidR="00BE09B9" w:rsidRPr="00922226">
        <w:rPr>
          <w:rFonts w:ascii="Times New Roman" w:eastAsiaTheme="minorHAnsi" w:hAnsi="Times New Roman" w:cs="Helvetica Neue"/>
          <w:bCs/>
          <w:sz w:val="24"/>
          <w:szCs w:val="24"/>
        </w:rPr>
        <w:t xml:space="preserve">save queries and retrieve them back.  </w:t>
      </w:r>
    </w:p>
    <w:p w:rsidR="00F76274" w:rsidRPr="004B3D2F" w:rsidRDefault="00F76274" w:rsidP="004B3D2F">
      <w:pPr>
        <w:pStyle w:val="ListParagraph"/>
        <w:spacing w:line="360" w:lineRule="auto"/>
        <w:ind w:left="360"/>
        <w:rPr>
          <w:rFonts w:ascii="Times New Roman" w:eastAsiaTheme="minorHAnsi" w:hAnsi="Times New Roman" w:cs="Helvetica Neue"/>
          <w:bCs/>
          <w:sz w:val="24"/>
          <w:szCs w:val="24"/>
        </w:rPr>
      </w:pPr>
    </w:p>
    <w:p w:rsidR="00B33B73" w:rsidRPr="004B3D2F" w:rsidRDefault="002A6A7D" w:rsidP="002A6A7D">
      <w:pPr>
        <w:pStyle w:val="Heading3"/>
        <w:rPr>
          <w:sz w:val="28"/>
        </w:rPr>
      </w:pPr>
      <w:bookmarkStart w:id="11" w:name="_Toc274052943"/>
      <w:r w:rsidRPr="004B3D2F">
        <w:rPr>
          <w:sz w:val="28"/>
        </w:rPr>
        <w:t>2.4.2-Selection Criteria (Briefly describe the feasibility criteria used in the analysis component)</w:t>
      </w:r>
      <w:bookmarkEnd w:id="11"/>
    </w:p>
    <w:p w:rsidR="00B33B73" w:rsidRPr="005658AC" w:rsidRDefault="00B33B73" w:rsidP="00B33B73">
      <w:pPr>
        <w:rPr>
          <w:sz w:val="28"/>
        </w:rPr>
      </w:pPr>
    </w:p>
    <w:p w:rsidR="00B33B73" w:rsidRPr="005658AC" w:rsidRDefault="00B33B73" w:rsidP="00B33B73">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The criteria that we used for the consideration of the environment software suite alternatives are operational feasibility, technical feasibility, organizational feasibility, and economic feasibility. Each of these criteria is described below:</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Operational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users, developers and those involved with the project to use and support the proposed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Technical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reliability of the software and hardware and its capability to provide the intended functionality of the system</w:t>
      </w:r>
    </w:p>
    <w:p w:rsidR="00B33B73" w:rsidRPr="005658AC" w:rsidRDefault="00B33B73" w:rsidP="00B33B73">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Organizational Feasibility</w:t>
      </w:r>
    </w:p>
    <w:p w:rsidR="00B33B73" w:rsidRPr="005658AC" w:rsidRDefault="00B33B73" w:rsidP="00922226">
      <w:pPr>
        <w:pStyle w:val="Standard"/>
        <w:spacing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system’s ability to support the goals of the organization</w:t>
      </w:r>
    </w:p>
    <w:p w:rsidR="00922226" w:rsidRDefault="00B33B73" w:rsidP="00922226">
      <w:pPr>
        <w:pStyle w:val="Standard"/>
        <w:spacing w:before="120" w:after="240" w:line="360" w:lineRule="auto"/>
        <w:ind w:left="360" w:hanging="360"/>
        <w:rPr>
          <w:rFonts w:ascii="Times New Roman" w:hAnsi="Times New Roman" w:cs="Times New Roman"/>
          <w:sz w:val="24"/>
        </w:rPr>
      </w:pPr>
      <w:r w:rsidRPr="005658AC">
        <w:rPr>
          <w:rFonts w:ascii="Times New Roman" w:hAnsi="Times New Roman" w:cs="Times New Roman"/>
          <w:sz w:val="24"/>
        </w:rPr>
        <w:t>●</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Economic Feasibility</w:t>
      </w:r>
    </w:p>
    <w:p w:rsidR="00B33B73" w:rsidRPr="005658AC" w:rsidRDefault="00B33B73" w:rsidP="00922226">
      <w:pPr>
        <w:pStyle w:val="Standard"/>
        <w:spacing w:before="120" w:after="240" w:line="360" w:lineRule="auto"/>
        <w:rPr>
          <w:rFonts w:ascii="Times New Roman" w:hAnsi="Times New Roman" w:cs="Times New Roman"/>
          <w:sz w:val="24"/>
        </w:rPr>
      </w:pPr>
      <w:r w:rsidRPr="005658AC">
        <w:rPr>
          <w:rFonts w:ascii="Times New Roman" w:eastAsia="Times New Roman" w:hAnsi="Times New Roman" w:cs="Times New Roman"/>
          <w:sz w:val="24"/>
        </w:rPr>
        <w:t>Deals with the ability of the system to cover its developm</w:t>
      </w:r>
      <w:r w:rsidR="00922226">
        <w:rPr>
          <w:rFonts w:ascii="Times New Roman" w:eastAsia="Times New Roman" w:hAnsi="Times New Roman" w:cs="Times New Roman"/>
          <w:sz w:val="24"/>
        </w:rPr>
        <w:t xml:space="preserve">ent and maintenance costs after </w:t>
      </w:r>
      <w:r w:rsidRPr="005658AC">
        <w:rPr>
          <w:rFonts w:ascii="Times New Roman" w:eastAsia="Times New Roman" w:hAnsi="Times New Roman" w:cs="Times New Roman"/>
          <w:sz w:val="24"/>
        </w:rPr>
        <w:t>its completion</w:t>
      </w:r>
    </w:p>
    <w:p w:rsidR="002A6A7D" w:rsidRPr="004B3D2F" w:rsidRDefault="002A6A7D" w:rsidP="006A7671">
      <w:pPr>
        <w:pStyle w:val="Heading2"/>
        <w:spacing w:line="360" w:lineRule="auto"/>
        <w:rPr>
          <w:sz w:val="28"/>
        </w:rPr>
      </w:pPr>
      <w:bookmarkStart w:id="12" w:name="_Toc274052945"/>
      <w:r w:rsidRPr="004B3D2F">
        <w:rPr>
          <w:sz w:val="28"/>
        </w:rPr>
        <w:t>2.5-Recommendations</w:t>
      </w:r>
      <w:bookmarkEnd w:id="12"/>
    </w:p>
    <w:p w:rsidR="006A7671" w:rsidRDefault="006A7671" w:rsidP="006A7671">
      <w:pPr>
        <w:pStyle w:val="Standard"/>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New System Feature Analysis</w:t>
      </w:r>
    </w:p>
    <w:p w:rsidR="006A7671" w:rsidRDefault="006A7671" w:rsidP="006A7671">
      <w:pPr>
        <w:pStyle w:val="Standard"/>
        <w:numPr>
          <w:ilvl w:val="0"/>
          <w:numId w:val="40"/>
        </w:numPr>
        <w:spacing w:line="360" w:lineRule="auto"/>
        <w:rPr>
          <w:rFonts w:ascii="Times New Roman" w:eastAsia="Times New Roman" w:hAnsi="Times New Roman" w:cs="Times New Roman"/>
          <w:b/>
          <w:sz w:val="24"/>
        </w:rPr>
      </w:pPr>
      <w:r w:rsidRPr="006A7671">
        <w:rPr>
          <w:rFonts w:ascii="Times New Roman" w:eastAsia="Times New Roman" w:hAnsi="Times New Roman" w:cs="Times New Roman"/>
          <w:b/>
          <w:sz w:val="24"/>
        </w:rPr>
        <w:t>Expand Job Search Sources</w:t>
      </w:r>
    </w:p>
    <w:p w:rsidR="006A7671" w:rsidRDefault="006A7671" w:rsidP="006A7671">
      <w:pPr>
        <w:pStyle w:val="Standard"/>
        <w:spacing w:line="360" w:lineRule="auto"/>
        <w:ind w:left="360"/>
        <w:rPr>
          <w:rFonts w:ascii="Times New Roman" w:eastAsia="Times New Roman" w:hAnsi="Times New Roman" w:cs="Times New Roman"/>
          <w:sz w:val="24"/>
        </w:rPr>
      </w:pPr>
      <w:r w:rsidRPr="006A7671">
        <w:rPr>
          <w:rFonts w:ascii="Times New Roman" w:eastAsia="Times New Roman" w:hAnsi="Times New Roman" w:cs="Times New Roman"/>
          <w:sz w:val="24"/>
        </w:rPr>
        <w:t>The following section contains analysis of the Expanded Job Search Sources alt</w:t>
      </w:r>
      <w:r>
        <w:rPr>
          <w:rFonts w:ascii="Times New Roman" w:eastAsia="Times New Roman" w:hAnsi="Times New Roman" w:cs="Times New Roman"/>
          <w:sz w:val="24"/>
        </w:rPr>
        <w:t xml:space="preserve">ernatives that were proposed during Summer </w:t>
      </w:r>
      <w:r w:rsidRPr="006A7671">
        <w:rPr>
          <w:rFonts w:ascii="Times New Roman" w:eastAsia="Times New Roman" w:hAnsi="Times New Roman" w:cs="Times New Roman"/>
          <w:sz w:val="24"/>
        </w:rPr>
        <w:t>2014 and which have been revised at several points throughout the lifetime of the project</w:t>
      </w:r>
    </w:p>
    <w:p w:rsidR="006A7671" w:rsidRDefault="006A7671" w:rsidP="006A7671">
      <w:pPr>
        <w:pStyle w:val="Standard"/>
        <w:spacing w:line="360" w:lineRule="auto"/>
        <w:ind w:left="360"/>
        <w:rPr>
          <w:rFonts w:ascii="Times New Roman" w:eastAsia="Times New Roman" w:hAnsi="Times New Roman" w:cs="Times New Roman"/>
          <w:b/>
          <w:sz w:val="24"/>
        </w:rPr>
      </w:pPr>
      <w:r w:rsidRPr="001E76B0">
        <w:rPr>
          <w:rFonts w:ascii="Times New Roman" w:eastAsia="Times New Roman" w:hAnsi="Times New Roman" w:cs="Times New Roman"/>
          <w:b/>
          <w:sz w:val="24"/>
        </w:rPr>
        <w:t>Alternative 1</w:t>
      </w:r>
      <w:r w:rsidR="001E76B0">
        <w:rPr>
          <w:rFonts w:ascii="Times New Roman" w:eastAsia="Times New Roman" w:hAnsi="Times New Roman" w:cs="Times New Roman"/>
          <w:b/>
          <w:sz w:val="24"/>
        </w:rPr>
        <w:t>-3</w:t>
      </w:r>
    </w:p>
    <w:p w:rsidR="001E76B0" w:rsidRPr="001E76B0" w:rsidRDefault="001E76B0" w:rsidP="006A7671">
      <w:pPr>
        <w:pStyle w:val="Standard"/>
        <w:spacing w:line="360" w:lineRule="auto"/>
        <w:ind w:left="360"/>
        <w:rPr>
          <w:rFonts w:ascii="Times New Roman" w:eastAsia="Times New Roman" w:hAnsi="Times New Roman" w:cs="Times New Roman"/>
          <w:sz w:val="24"/>
        </w:rPr>
      </w:pPr>
      <w:r w:rsidRPr="001E76B0">
        <w:rPr>
          <w:rFonts w:ascii="Times New Roman" w:eastAsia="Times New Roman" w:hAnsi="Times New Roman" w:cs="Times New Roman"/>
          <w:sz w:val="24"/>
        </w:rPr>
        <w:t>These alternative</w:t>
      </w:r>
      <w:r>
        <w:rPr>
          <w:rFonts w:ascii="Times New Roman" w:eastAsia="Times New Roman" w:hAnsi="Times New Roman" w:cs="Times New Roman"/>
          <w:sz w:val="24"/>
        </w:rPr>
        <w:t>s</w:t>
      </w:r>
      <w:r w:rsidRPr="001E76B0">
        <w:rPr>
          <w:rFonts w:ascii="Times New Roman" w:eastAsia="Times New Roman" w:hAnsi="Times New Roman" w:cs="Times New Roman"/>
          <w:sz w:val="24"/>
        </w:rPr>
        <w:t xml:space="preserve"> have been selected that </w:t>
      </w:r>
      <w:r>
        <w:rPr>
          <w:rFonts w:ascii="Times New Roman" w:eastAsia="Times New Roman" w:hAnsi="Times New Roman" w:cs="Times New Roman"/>
          <w:sz w:val="24"/>
        </w:rPr>
        <w:t>because free APIs are provided with free registration on sites StackOverflow</w:t>
      </w:r>
      <w:r w:rsidR="00310554">
        <w:rPr>
          <w:rFonts w:ascii="Times New Roman" w:eastAsia="Times New Roman" w:hAnsi="Times New Roman" w:cs="Times New Roman"/>
          <w:sz w:val="24"/>
        </w:rPr>
        <w:t>.com</w:t>
      </w:r>
      <w:r>
        <w:rPr>
          <w:rFonts w:ascii="Times New Roman" w:eastAsia="Times New Roman" w:hAnsi="Times New Roman" w:cs="Times New Roman"/>
          <w:sz w:val="24"/>
        </w:rPr>
        <w:t>, Monster.com, GithubJobs.com. Alternative 3 is selcted to make API calls concurrent and not sequential. Thus, it’ll speed up the page load and make system overall more efficient.</w:t>
      </w:r>
    </w:p>
    <w:p w:rsidR="00310554" w:rsidRPr="00922226" w:rsidRDefault="00310554" w:rsidP="00310554">
      <w:pPr>
        <w:pStyle w:val="ListParagraph"/>
        <w:numPr>
          <w:ilvl w:val="0"/>
          <w:numId w:val="40"/>
        </w:numPr>
        <w:spacing w:line="360" w:lineRule="auto"/>
        <w:rPr>
          <w:sz w:val="24"/>
          <w:szCs w:val="24"/>
        </w:rPr>
      </w:pPr>
      <w:r w:rsidRPr="00922226">
        <w:rPr>
          <w:rFonts w:ascii="Times New Roman" w:hAnsi="Times New Roman" w:cs="Times New Roman"/>
          <w:b/>
          <w:bCs/>
          <w:sz w:val="24"/>
          <w:szCs w:val="24"/>
        </w:rPr>
        <w:t>Navigation Search Bar Algorithm:</w:t>
      </w:r>
    </w:p>
    <w:p w:rsidR="00310554" w:rsidRPr="00922226" w:rsidRDefault="00310554" w:rsidP="00310554">
      <w:pPr>
        <w:pStyle w:val="ListParagraph"/>
        <w:spacing w:line="360" w:lineRule="auto"/>
        <w:ind w:left="360"/>
        <w:rPr>
          <w:rFonts w:ascii="Times New Roman" w:hAnsi="Times New Roman" w:cs="Times New Roman"/>
          <w:b/>
          <w:bCs/>
          <w:sz w:val="24"/>
          <w:szCs w:val="24"/>
        </w:rPr>
      </w:pPr>
      <w:r w:rsidRPr="00922226">
        <w:rPr>
          <w:rFonts w:ascii="Times New Roman" w:hAnsi="Times New Roman" w:cs="Times New Roman"/>
          <w:b/>
          <w:bCs/>
          <w:sz w:val="24"/>
          <w:szCs w:val="24"/>
        </w:rPr>
        <w:t>Alternative 1</w:t>
      </w:r>
    </w:p>
    <w:p w:rsidR="00310554" w:rsidRPr="00922226" w:rsidRDefault="00310554" w:rsidP="00310554">
      <w:pPr>
        <w:pStyle w:val="ListParagraph"/>
        <w:spacing w:line="360" w:lineRule="auto"/>
        <w:ind w:left="360"/>
        <w:rPr>
          <w:sz w:val="24"/>
          <w:szCs w:val="24"/>
        </w:rPr>
      </w:pPr>
      <w:r>
        <w:rPr>
          <w:sz w:val="24"/>
          <w:szCs w:val="24"/>
        </w:rPr>
        <w:t xml:space="preserve">Implementing algorithm gives more understanding of the flow and logic in the system. Therefore, it’ll be easier to fix bugs, rather than dependency on the </w:t>
      </w:r>
    </w:p>
    <w:p w:rsidR="00310554" w:rsidRPr="00922226" w:rsidRDefault="00310554" w:rsidP="00310554">
      <w:pPr>
        <w:pStyle w:val="ListParagraph"/>
        <w:spacing w:line="360" w:lineRule="auto"/>
        <w:ind w:left="360"/>
        <w:rPr>
          <w:b/>
          <w:sz w:val="24"/>
          <w:szCs w:val="24"/>
        </w:rPr>
      </w:pPr>
      <w:r w:rsidRPr="00922226">
        <w:rPr>
          <w:b/>
          <w:sz w:val="24"/>
          <w:szCs w:val="24"/>
        </w:rPr>
        <w:t>Alternative 2</w:t>
      </w:r>
    </w:p>
    <w:p w:rsidR="00310554" w:rsidRPr="00922226" w:rsidRDefault="001E2775" w:rsidP="00310554">
      <w:pPr>
        <w:pStyle w:val="ListParagraph"/>
        <w:spacing w:line="360" w:lineRule="auto"/>
        <w:ind w:left="360"/>
        <w:rPr>
          <w:sz w:val="24"/>
          <w:szCs w:val="24"/>
        </w:rPr>
      </w:pPr>
      <w:r>
        <w:rPr>
          <w:sz w:val="24"/>
          <w:szCs w:val="24"/>
        </w:rPr>
        <w:t xml:space="preserve">Use this alternative if Alternative 1 will not work or will be inefficient: </w:t>
      </w:r>
      <w:r w:rsidR="00310554" w:rsidRPr="00922226">
        <w:rPr>
          <w:sz w:val="24"/>
          <w:szCs w:val="24"/>
        </w:rPr>
        <w:t>Use of a Web Service or Search API that will filter the search query result.</w:t>
      </w:r>
    </w:p>
    <w:p w:rsidR="001E2775" w:rsidRPr="00922226" w:rsidRDefault="001E2775" w:rsidP="001E2775">
      <w:pPr>
        <w:pStyle w:val="ListParagraph"/>
        <w:numPr>
          <w:ilvl w:val="0"/>
          <w:numId w:val="40"/>
        </w:numPr>
        <w:spacing w:line="360" w:lineRule="auto"/>
        <w:rPr>
          <w:sz w:val="24"/>
          <w:szCs w:val="24"/>
        </w:rPr>
      </w:pPr>
      <w:r w:rsidRPr="00922226">
        <w:rPr>
          <w:rFonts w:ascii="Times New Roman" w:eastAsiaTheme="minorHAnsi" w:hAnsi="Times New Roman" w:cs="Helvetica Neue"/>
          <w:b/>
          <w:bCs/>
          <w:sz w:val="24"/>
          <w:szCs w:val="24"/>
        </w:rPr>
        <w:t>Stored Search</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Pr="00922226"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This alternative will provide an intuitive way to save queries inside the advanced search window.</w:t>
      </w:r>
    </w:p>
    <w:p w:rsidR="001E2775" w:rsidRPr="00922226" w:rsidRDefault="001E2775" w:rsidP="001E2775">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Administrative Dashboard:</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Pr="00922226" w:rsidRDefault="002A2152"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 xml:space="preserve">Implement the ways so administrator could easily manipulate data on the site. </w:t>
      </w:r>
      <w:r w:rsidR="001E2775" w:rsidRPr="00922226">
        <w:rPr>
          <w:rFonts w:ascii="Times New Roman" w:eastAsiaTheme="minorHAnsi" w:hAnsi="Times New Roman" w:cs="Helvetica Neue"/>
          <w:bCs/>
          <w:sz w:val="24"/>
          <w:szCs w:val="24"/>
        </w:rPr>
        <w:t>Make use of Google Analytics API</w:t>
      </w:r>
      <w:r>
        <w:rPr>
          <w:rFonts w:ascii="Times New Roman" w:eastAsiaTheme="minorHAnsi" w:hAnsi="Times New Roman" w:cs="Helvetica Neue"/>
          <w:bCs/>
          <w:sz w:val="24"/>
          <w:szCs w:val="24"/>
        </w:rPr>
        <w:t>, if necessary,</w:t>
      </w:r>
      <w:r w:rsidR="001E2775" w:rsidRPr="00922226">
        <w:rPr>
          <w:rFonts w:ascii="Times New Roman" w:eastAsiaTheme="minorHAnsi" w:hAnsi="Times New Roman" w:cs="Helvetica Neue"/>
          <w:bCs/>
          <w:sz w:val="24"/>
          <w:szCs w:val="24"/>
        </w:rPr>
        <w:t xml:space="preserve"> to implement site statistics.</w:t>
      </w:r>
      <w:r>
        <w:rPr>
          <w:rFonts w:ascii="Times New Roman" w:eastAsiaTheme="minorHAnsi" w:hAnsi="Times New Roman" w:cs="Helvetica Neue"/>
          <w:bCs/>
          <w:sz w:val="24"/>
          <w:szCs w:val="24"/>
        </w:rPr>
        <w:t xml:space="preserve"> </w:t>
      </w:r>
    </w:p>
    <w:p w:rsidR="001E2775" w:rsidRPr="00922226" w:rsidRDefault="001E2775" w:rsidP="001E2775">
      <w:pPr>
        <w:pStyle w:val="ListParagraph"/>
        <w:numPr>
          <w:ilvl w:val="0"/>
          <w:numId w:val="40"/>
        </w:numPr>
        <w:spacing w:line="360" w:lineRule="auto"/>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 xml:space="preserve">Student Advanced Search: </w:t>
      </w:r>
    </w:p>
    <w:p w:rsidR="001E2775" w:rsidRPr="00922226" w:rsidRDefault="001E2775" w:rsidP="001E2775">
      <w:pPr>
        <w:pStyle w:val="ListParagraph"/>
        <w:spacing w:line="360" w:lineRule="auto"/>
        <w:ind w:left="360"/>
        <w:rPr>
          <w:rFonts w:ascii="Times New Roman" w:eastAsiaTheme="minorHAnsi" w:hAnsi="Times New Roman" w:cs="Helvetica Neue"/>
          <w:b/>
          <w:bCs/>
          <w:sz w:val="24"/>
          <w:szCs w:val="24"/>
        </w:rPr>
      </w:pPr>
      <w:r w:rsidRPr="00922226">
        <w:rPr>
          <w:rFonts w:ascii="Times New Roman" w:eastAsiaTheme="minorHAnsi" w:hAnsi="Times New Roman" w:cs="Helvetica Neue"/>
          <w:b/>
          <w:bCs/>
          <w:sz w:val="24"/>
          <w:szCs w:val="24"/>
        </w:rPr>
        <w:t>Alternative 1</w:t>
      </w:r>
    </w:p>
    <w:p w:rsidR="001E2775"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 xml:space="preserve">Replicate from employer’s view Advanced Search Dashboard algorithm. </w:t>
      </w:r>
    </w:p>
    <w:p w:rsidR="00FF28A4" w:rsidRDefault="00FF28A4" w:rsidP="001E2775">
      <w:pPr>
        <w:pStyle w:val="ListParagraph"/>
        <w:spacing w:line="360" w:lineRule="auto"/>
        <w:ind w:left="360"/>
        <w:rPr>
          <w:rFonts w:ascii="Times New Roman" w:eastAsiaTheme="minorHAnsi" w:hAnsi="Times New Roman" w:cs="Helvetica Neue"/>
          <w:bCs/>
          <w:sz w:val="24"/>
          <w:szCs w:val="24"/>
        </w:rPr>
      </w:pPr>
      <w:r>
        <w:rPr>
          <w:rFonts w:ascii="Times New Roman" w:eastAsiaTheme="minorHAnsi" w:hAnsi="Times New Roman" w:cs="Helvetica Neue"/>
          <w:bCs/>
          <w:sz w:val="24"/>
          <w:szCs w:val="24"/>
        </w:rPr>
        <w:t>OR</w:t>
      </w:r>
    </w:p>
    <w:p w:rsidR="006A7671" w:rsidRPr="006A7671" w:rsidRDefault="00FF28A4" w:rsidP="00FF28A4">
      <w:pPr>
        <w:pStyle w:val="ListParagraph"/>
        <w:spacing w:line="360" w:lineRule="auto"/>
        <w:ind w:left="360"/>
      </w:pPr>
      <w:r>
        <w:rPr>
          <w:rFonts w:ascii="Times New Roman" w:eastAsiaTheme="minorHAnsi" w:hAnsi="Times New Roman" w:cs="Helvetica Neue"/>
          <w:bCs/>
          <w:sz w:val="24"/>
          <w:szCs w:val="24"/>
        </w:rPr>
        <w:t xml:space="preserve">Why </w:t>
      </w:r>
      <w:r w:rsidR="00895E38">
        <w:rPr>
          <w:rFonts w:ascii="Times New Roman" w:eastAsiaTheme="minorHAnsi" w:hAnsi="Times New Roman" w:cs="Helvetica Neue"/>
          <w:bCs/>
          <w:sz w:val="24"/>
          <w:szCs w:val="24"/>
        </w:rPr>
        <w:t>do it</w:t>
      </w:r>
      <w:r>
        <w:rPr>
          <w:rFonts w:ascii="Times New Roman" w:eastAsiaTheme="minorHAnsi" w:hAnsi="Times New Roman" w:cs="Helvetica Neue"/>
          <w:bCs/>
          <w:sz w:val="24"/>
          <w:szCs w:val="24"/>
        </w:rPr>
        <w:t xml:space="preserve"> </w:t>
      </w:r>
      <w:r w:rsidR="00895E38">
        <w:rPr>
          <w:rFonts w:ascii="Times New Roman" w:eastAsiaTheme="minorHAnsi" w:hAnsi="Times New Roman" w:cs="Helvetica Neue"/>
          <w:bCs/>
          <w:sz w:val="24"/>
          <w:szCs w:val="24"/>
        </w:rPr>
        <w:t>again</w:t>
      </w:r>
      <w:r>
        <w:rPr>
          <w:rFonts w:ascii="Times New Roman" w:eastAsiaTheme="minorHAnsi" w:hAnsi="Times New Roman" w:cs="Helvetica Neue"/>
          <w:bCs/>
          <w:sz w:val="24"/>
          <w:szCs w:val="24"/>
        </w:rPr>
        <w:t xml:space="preserve"> </w:t>
      </w:r>
      <w:r w:rsidR="00895E38">
        <w:rPr>
          <w:rFonts w:ascii="Times New Roman" w:eastAsiaTheme="minorHAnsi" w:hAnsi="Times New Roman" w:cs="Helvetica Neue"/>
          <w:bCs/>
          <w:sz w:val="24"/>
          <w:szCs w:val="24"/>
        </w:rPr>
        <w:t>if</w:t>
      </w:r>
      <w:r>
        <w:rPr>
          <w:rFonts w:ascii="Times New Roman" w:eastAsiaTheme="minorHAnsi" w:hAnsi="Times New Roman" w:cs="Helvetica Neue"/>
          <w:bCs/>
          <w:sz w:val="24"/>
          <w:szCs w:val="24"/>
        </w:rPr>
        <w:t xml:space="preserve"> it’s been already done before: get an external API</w:t>
      </w:r>
      <w:r w:rsidR="00895E38">
        <w:rPr>
          <w:rFonts w:ascii="Times New Roman" w:eastAsiaTheme="minorHAnsi" w:hAnsi="Times New Roman" w:cs="Helvetica Neue"/>
          <w:bCs/>
          <w:sz w:val="24"/>
          <w:szCs w:val="24"/>
        </w:rPr>
        <w:t>,</w:t>
      </w:r>
      <w:r>
        <w:rPr>
          <w:rFonts w:ascii="Times New Roman" w:eastAsiaTheme="minorHAnsi" w:hAnsi="Times New Roman" w:cs="Helvetica Neue"/>
          <w:bCs/>
          <w:sz w:val="24"/>
          <w:szCs w:val="24"/>
        </w:rPr>
        <w:t xml:space="preserve"> that’ll do the job.</w:t>
      </w:r>
    </w:p>
    <w:p w:rsidR="00B33B73" w:rsidRDefault="002A6A7D" w:rsidP="002A6A7D">
      <w:pPr>
        <w:pStyle w:val="Heading1"/>
      </w:pPr>
      <w:bookmarkStart w:id="13" w:name="_Toc274052946"/>
      <w:r>
        <w:t>3.</w:t>
      </w:r>
      <w:r w:rsidR="00310554">
        <w:t xml:space="preserve"> </w:t>
      </w:r>
      <w:r w:rsidRPr="00705A15">
        <w:t>Project Plan</w:t>
      </w:r>
      <w:bookmarkEnd w:id="13"/>
    </w:p>
    <w:p w:rsidR="00B33B73" w:rsidRPr="005658AC" w:rsidRDefault="00B33B73" w:rsidP="00B33B73">
      <w:pPr>
        <w:rPr>
          <w:sz w:val="24"/>
        </w:rPr>
      </w:pPr>
    </w:p>
    <w:p w:rsidR="004B3D2F" w:rsidRDefault="00B33B73" w:rsidP="004B3D2F">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sz w:val="24"/>
        </w:rPr>
        <w:t>The project plan chapter introduces VJF from a project management perspective. Firstly, the project organization is described, with the roles for each member listed. Then, hardware and software requirements for the development of the project will be listed. After that, milestones, tasks, and deliverables will be listed.</w:t>
      </w:r>
    </w:p>
    <w:p w:rsidR="002A6A7D" w:rsidRPr="004B3D2F" w:rsidRDefault="002A6A7D" w:rsidP="004B3D2F">
      <w:pPr>
        <w:pStyle w:val="Standard"/>
        <w:spacing w:after="240" w:line="360" w:lineRule="auto"/>
        <w:rPr>
          <w:sz w:val="24"/>
        </w:rPr>
      </w:pPr>
    </w:p>
    <w:p w:rsidR="00DD6D87" w:rsidRPr="004B3D2F" w:rsidRDefault="002A6A7D" w:rsidP="002A6A7D">
      <w:pPr>
        <w:pStyle w:val="Heading2"/>
        <w:rPr>
          <w:sz w:val="28"/>
        </w:rPr>
      </w:pPr>
      <w:bookmarkStart w:id="14" w:name="_Toc274052947"/>
      <w:r w:rsidRPr="004B3D2F">
        <w:rPr>
          <w:sz w:val="28"/>
        </w:rPr>
        <w:t>3.1-Project Organization</w:t>
      </w:r>
      <w:bookmarkEnd w:id="14"/>
    </w:p>
    <w:p w:rsidR="00DD6D87" w:rsidRPr="005658AC" w:rsidRDefault="00DD6D87" w:rsidP="00DD6D87">
      <w:pPr>
        <w:rPr>
          <w:rFonts w:ascii="Times New Roman" w:hAnsi="Times New Roman"/>
          <w:sz w:val="24"/>
        </w:rPr>
      </w:pPr>
    </w:p>
    <w:p w:rsidR="00DD6D87" w:rsidRPr="004B3D2F" w:rsidRDefault="00DD6D87" w:rsidP="00DD6D87">
      <w:pPr>
        <w:rPr>
          <w:rFonts w:ascii="Times New Roman" w:hAnsi="Times New Roman"/>
          <w:color w:val="000000" w:themeColor="text1"/>
          <w:sz w:val="24"/>
        </w:rPr>
      </w:pPr>
      <w:r w:rsidRPr="004B3D2F">
        <w:rPr>
          <w:rFonts w:ascii="Times New Roman" w:hAnsi="Times New Roman"/>
          <w:color w:val="000000" w:themeColor="text1"/>
          <w:sz w:val="24"/>
        </w:rPr>
        <w:t>For this particular project each of the two members will be adding some major functionality to the Virtual Job Fair that will show off our skills as programmer.</w:t>
      </w:r>
    </w:p>
    <w:p w:rsidR="00DD6D87" w:rsidRPr="005658AC" w:rsidRDefault="00DD6D87" w:rsidP="00DD6D87">
      <w:pPr>
        <w:rPr>
          <w:rFonts w:ascii="Times New Roman" w:hAnsi="Times New Roman"/>
          <w:sz w:val="24"/>
        </w:rPr>
      </w:pPr>
    </w:p>
    <w:p w:rsidR="002A6A7D" w:rsidRDefault="00DD6D87" w:rsidP="00DD6D87">
      <w:pPr>
        <w:pStyle w:val="Standard"/>
        <w:spacing w:after="240" w:line="360" w:lineRule="auto"/>
        <w:rPr>
          <w:rFonts w:ascii="Times New Roman" w:eastAsiaTheme="minorHAnsi" w:hAnsi="Times New Roman" w:cs="Helvetica Neue"/>
          <w:bCs/>
          <w:color w:val="2B2B2B"/>
          <w:sz w:val="24"/>
          <w:szCs w:val="36"/>
        </w:rPr>
      </w:pPr>
      <w:r w:rsidRPr="005658AC">
        <w:rPr>
          <w:rFonts w:ascii="Times New Roman" w:hAnsi="Times New Roman"/>
          <w:sz w:val="24"/>
        </w:rPr>
        <w:t xml:space="preserve">Erick Arenas </w:t>
      </w:r>
      <w:r w:rsidRPr="004B3D2F">
        <w:rPr>
          <w:rFonts w:ascii="Times New Roman" w:hAnsi="Times New Roman"/>
          <w:color w:val="auto"/>
          <w:sz w:val="24"/>
        </w:rPr>
        <w:t>will be responsible for</w:t>
      </w:r>
      <w:r w:rsidRPr="005658AC">
        <w:rPr>
          <w:rFonts w:ascii="Times New Roman" w:hAnsi="Times New Roman"/>
          <w:sz w:val="24"/>
        </w:rPr>
        <w:t xml:space="preserve"> developing a way for employers </w:t>
      </w:r>
      <w:r w:rsidRPr="005658AC">
        <w:rPr>
          <w:rFonts w:ascii="Times New Roman" w:eastAsiaTheme="minorHAnsi" w:hAnsi="Times New Roman" w:cs="Helvetica Neue"/>
          <w:bCs/>
          <w:color w:val="2B2B2B"/>
          <w:sz w:val="24"/>
          <w:szCs w:val="36"/>
        </w:rPr>
        <w:t>who have account on the system to save queries and search for those in skill sets. He will also be in charge of adding a function so that the administrator can add new users. He will also modify the current notification system so that instead of predefined ones all the users will get dynamic intervals. Erick will also add to the admin page a dashboard with site statistics showing how many jobs are active, posted, total, and the total number of students active. Last but not least he will work on making it possible to run saved search queries straight from the advance search form.</w:t>
      </w:r>
    </w:p>
    <w:p w:rsidR="003B34F9" w:rsidRPr="005658AC" w:rsidRDefault="003B34F9" w:rsidP="00DD6D87">
      <w:pPr>
        <w:pStyle w:val="Standard"/>
        <w:spacing w:after="240" w:line="360" w:lineRule="auto"/>
        <w:rPr>
          <w:rFonts w:ascii="Times New Roman" w:eastAsiaTheme="minorHAnsi" w:hAnsi="Times New Roman" w:cs="Helvetica Neue"/>
          <w:bCs/>
          <w:color w:val="2B2B2B"/>
          <w:sz w:val="24"/>
          <w:szCs w:val="36"/>
        </w:rPr>
      </w:pPr>
      <w:r>
        <w:rPr>
          <w:rFonts w:ascii="Times New Roman" w:eastAsiaTheme="minorHAnsi" w:hAnsi="Times New Roman" w:cs="Helvetica Neue"/>
          <w:bCs/>
          <w:color w:val="2B2B2B"/>
          <w:sz w:val="24"/>
          <w:szCs w:val="36"/>
        </w:rPr>
        <w:t>Artiom Tiurin will be responsible for developing a new search algorithm of Navigation Search Bar on the employer side. It should refine search to make it more intuitive to search of the students with related skills. Also Artiom will integrate and implement more APIs: StackOverflow.com (RSS feed), Monster.com (RSS feed) and GitHubJobs.com (if time allows) that will bring more job postings to the site. Additionally Artiom will work on existing bugs from previous versions.</w:t>
      </w:r>
    </w:p>
    <w:p w:rsidR="00B33B73" w:rsidRPr="004B3D2F" w:rsidRDefault="002A6A7D" w:rsidP="002A6A7D">
      <w:pPr>
        <w:pStyle w:val="Heading3"/>
        <w:rPr>
          <w:sz w:val="28"/>
        </w:rPr>
      </w:pPr>
      <w:bookmarkStart w:id="15" w:name="_Toc274052948"/>
      <w:r w:rsidRPr="004B3D2F">
        <w:rPr>
          <w:sz w:val="28"/>
        </w:rPr>
        <w:t>3.1.1-Project Personnel Organization</w:t>
      </w:r>
      <w:bookmarkEnd w:id="15"/>
    </w:p>
    <w:p w:rsidR="00B33B73" w:rsidRDefault="00B33B73" w:rsidP="00B33B73"/>
    <w:tbl>
      <w:tblPr>
        <w:tblStyle w:val="TableGrid"/>
        <w:tblW w:w="0" w:type="auto"/>
        <w:tblLook w:val="00A0"/>
      </w:tblPr>
      <w:tblGrid>
        <w:gridCol w:w="2775"/>
        <w:gridCol w:w="2792"/>
        <w:gridCol w:w="3289"/>
      </w:tblGrid>
      <w:tr w:rsidR="00DD6D87">
        <w:tc>
          <w:tcPr>
            <w:tcW w:w="2952" w:type="dxa"/>
          </w:tcPr>
          <w:p w:rsidR="00DD6D87" w:rsidRDefault="00DD6D87" w:rsidP="00B33B73">
            <w:r>
              <w:t>Team Member</w:t>
            </w:r>
          </w:p>
        </w:tc>
        <w:tc>
          <w:tcPr>
            <w:tcW w:w="2952" w:type="dxa"/>
          </w:tcPr>
          <w:p w:rsidR="00DD6D87" w:rsidRDefault="00DD6D87" w:rsidP="00B33B73">
            <w:r>
              <w:t>Primary Task</w:t>
            </w:r>
          </w:p>
        </w:tc>
        <w:tc>
          <w:tcPr>
            <w:tcW w:w="2952" w:type="dxa"/>
          </w:tcPr>
          <w:p w:rsidR="00DD6D87" w:rsidRDefault="00DD6D87" w:rsidP="00B33B73">
            <w:r>
              <w:t>General Task</w:t>
            </w:r>
          </w:p>
        </w:tc>
      </w:tr>
      <w:tr w:rsidR="00DD6D87">
        <w:tc>
          <w:tcPr>
            <w:tcW w:w="2952" w:type="dxa"/>
          </w:tcPr>
          <w:p w:rsidR="00DD6D87" w:rsidRDefault="00DD6D87" w:rsidP="00B33B73">
            <w:r>
              <w:t>Erick Arenas</w:t>
            </w:r>
          </w:p>
        </w:tc>
        <w:tc>
          <w:tcPr>
            <w:tcW w:w="2952" w:type="dxa"/>
          </w:tcPr>
          <w:p w:rsidR="00DD6D87" w:rsidRDefault="00DD6D87" w:rsidP="00B33B73">
            <w:r>
              <w:t>Developer</w:t>
            </w:r>
          </w:p>
        </w:tc>
        <w:tc>
          <w:tcPr>
            <w:tcW w:w="2952" w:type="dxa"/>
          </w:tcPr>
          <w:p w:rsidR="00DD6D87" w:rsidRDefault="00F52851" w:rsidP="00B33B73">
            <w:r>
              <w:t>Documentation/Implementation</w:t>
            </w:r>
          </w:p>
        </w:tc>
      </w:tr>
      <w:tr w:rsidR="00BE09B9">
        <w:tc>
          <w:tcPr>
            <w:tcW w:w="2952" w:type="dxa"/>
          </w:tcPr>
          <w:p w:rsidR="00BE09B9" w:rsidRDefault="00BE09B9" w:rsidP="00B33B73">
            <w:r>
              <w:t>Artiom Tiurin</w:t>
            </w:r>
          </w:p>
        </w:tc>
        <w:tc>
          <w:tcPr>
            <w:tcW w:w="2952" w:type="dxa"/>
          </w:tcPr>
          <w:p w:rsidR="00BE09B9" w:rsidRDefault="00BE09B9" w:rsidP="00B33B73">
            <w:r>
              <w:t>Developer</w:t>
            </w:r>
          </w:p>
        </w:tc>
        <w:tc>
          <w:tcPr>
            <w:tcW w:w="2952" w:type="dxa"/>
          </w:tcPr>
          <w:p w:rsidR="00BE09B9" w:rsidRDefault="00BE09B9" w:rsidP="00B33B73">
            <w:r>
              <w:t>Documentation/Implementation</w:t>
            </w:r>
          </w:p>
        </w:tc>
      </w:tr>
    </w:tbl>
    <w:p w:rsidR="002A6A7D" w:rsidRPr="005658AC" w:rsidRDefault="002A6A7D" w:rsidP="00B33B73">
      <w:pPr>
        <w:rPr>
          <w:sz w:val="28"/>
        </w:rPr>
      </w:pPr>
    </w:p>
    <w:p w:rsidR="00DD6D87" w:rsidRPr="004B3D2F" w:rsidRDefault="002A6A7D" w:rsidP="002A6A7D">
      <w:pPr>
        <w:pStyle w:val="Heading3"/>
        <w:rPr>
          <w:sz w:val="28"/>
        </w:rPr>
      </w:pPr>
      <w:bookmarkStart w:id="16" w:name="_Toc274052949"/>
      <w:r w:rsidRPr="004B3D2F">
        <w:rPr>
          <w:sz w:val="28"/>
        </w:rPr>
        <w:t>3.1.2-Hardware and Software Resources</w:t>
      </w:r>
      <w:bookmarkEnd w:id="16"/>
      <w:r w:rsidRPr="004B3D2F">
        <w:rPr>
          <w:sz w:val="28"/>
        </w:rPr>
        <w:t xml:space="preserve"> </w:t>
      </w:r>
    </w:p>
    <w:p w:rsidR="00DD6D87" w:rsidRPr="00DD6D87" w:rsidRDefault="00DD6D87" w:rsidP="00DD6D87"/>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Hardware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In order to start developing the project, our team will need computers with </w:t>
      </w:r>
      <w:r w:rsidRPr="005658AC">
        <w:rPr>
          <w:rFonts w:ascii="Times New Roman" w:eastAsia="Times New Roman" w:hAnsi="Times New Roman" w:cs="Times New Roman"/>
          <w:sz w:val="24"/>
          <w:u w:val="single"/>
        </w:rPr>
        <w:t>at least</w:t>
      </w:r>
      <w:r w:rsidRPr="005658AC">
        <w:rPr>
          <w:rFonts w:ascii="Times New Roman" w:eastAsia="Times New Roman" w:hAnsi="Times New Roman" w:cs="Times New Roman"/>
          <w:sz w:val="24"/>
        </w:rPr>
        <w:t xml:space="preserve"> the following specifications: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Processing Power:</w:t>
      </w:r>
      <w:r w:rsidRPr="005658AC">
        <w:rPr>
          <w:rFonts w:ascii="Times New Roman" w:eastAsia="Times New Roman" w:hAnsi="Times New Roman" w:cs="Times New Roman"/>
          <w:sz w:val="24"/>
        </w:rPr>
        <w:t xml:space="preserve"> Pentium IV 2.0 GHz processor or better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RAM Memory:</w:t>
      </w:r>
      <w:r w:rsidRPr="005658AC">
        <w:rPr>
          <w:rFonts w:ascii="Times New Roman" w:eastAsia="Times New Roman" w:hAnsi="Times New Roman" w:cs="Times New Roman"/>
          <w:sz w:val="24"/>
        </w:rPr>
        <w:t xml:space="preserve"> 1GB 133MHz SDRAM</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sz w:val="24"/>
        </w:rPr>
        <w:t xml:space="preserve">- Available space on hard drive: </w:t>
      </w:r>
      <w:r w:rsidRPr="005658AC">
        <w:rPr>
          <w:rFonts w:ascii="Times New Roman" w:eastAsia="Times New Roman" w:hAnsi="Times New Roman" w:cs="Times New Roman"/>
          <w:sz w:val="24"/>
        </w:rPr>
        <w:t>5GB</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Other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Input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wired/wireless K120 keyboard</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b) Standard wired/wireless trackball/optical mouse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Output devices</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sz w:val="24"/>
        </w:rPr>
        <w:t>a) Standard VGA/DVI/HDMI monitor display</w:t>
      </w:r>
    </w:p>
    <w:p w:rsidR="00DD6D87" w:rsidRPr="005658AC" w:rsidRDefault="00DD6D87" w:rsidP="00DD6D87">
      <w:pPr>
        <w:pStyle w:val="Standard"/>
        <w:spacing w:after="240" w:line="360" w:lineRule="auto"/>
        <w:rPr>
          <w:rFonts w:ascii="Times New Roman" w:eastAsia="Times New Roman" w:hAnsi="Times New Roman" w:cs="Times New Roman"/>
          <w:sz w:val="24"/>
        </w:rPr>
      </w:pP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u w:val="single"/>
        </w:rPr>
        <w:t>Software</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1) Google Chrome 30.8:</w:t>
      </w:r>
      <w:r w:rsidRPr="005658AC">
        <w:rPr>
          <w:rFonts w:ascii="Times New Roman" w:eastAsia="Times New Roman" w:hAnsi="Times New Roman" w:cs="Times New Roman"/>
          <w:sz w:val="24"/>
        </w:rPr>
        <w:t xml:space="preserve"> last, most updated version of the Chrome browser that will be used to test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2) StarUML: </w:t>
      </w:r>
      <w:r w:rsidRPr="005658AC">
        <w:rPr>
          <w:rFonts w:ascii="Times New Roman" w:eastAsia="Times New Roman" w:hAnsi="Times New Roman" w:cs="Times New Roman"/>
          <w:sz w:val="24"/>
        </w:rPr>
        <w:t>UML software platform that will be used to create diagrams for the document</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3) Yii Framework 1.1.14: </w:t>
      </w:r>
      <w:r w:rsidRPr="005658AC">
        <w:rPr>
          <w:rFonts w:ascii="Times New Roman" w:eastAsia="Times New Roman" w:hAnsi="Times New Roman" w:cs="Times New Roman"/>
          <w:sz w:val="24"/>
        </w:rPr>
        <w:t>last, most updated version of Yii Framework, an MVC-based, PHP framework used for development. It will be used to develop the front-end and back-end of Virtual Job Fair.</w:t>
      </w:r>
    </w:p>
    <w:p w:rsidR="00DD6D87" w:rsidRPr="005658AC" w:rsidRDefault="00DD6D87" w:rsidP="00DD6D87">
      <w:pPr>
        <w:pStyle w:val="Standard"/>
        <w:spacing w:after="240" w:line="360" w:lineRule="auto"/>
        <w:rPr>
          <w:sz w:val="24"/>
        </w:rPr>
      </w:pPr>
      <w:r w:rsidRPr="005658AC">
        <w:rPr>
          <w:rFonts w:ascii="Times New Roman" w:eastAsia="Times New Roman" w:hAnsi="Times New Roman" w:cs="Times New Roman"/>
          <w:b/>
          <w:bCs/>
          <w:sz w:val="24"/>
        </w:rPr>
        <w:t xml:space="preserve">4) phpMyAdmin: </w:t>
      </w:r>
      <w:r w:rsidRPr="005658AC">
        <w:rPr>
          <w:rFonts w:ascii="Times New Roman" w:eastAsia="Times New Roman" w:hAnsi="Times New Roman" w:cs="Times New Roman"/>
          <w:sz w:val="24"/>
        </w:rPr>
        <w:t>a DBMS (integrated into Yii) that will be used to manually manipulate the database when necessary</w:t>
      </w:r>
    </w:p>
    <w:p w:rsidR="00DD6D87" w:rsidRPr="005658AC" w:rsidRDefault="00DD6D87" w:rsidP="00DD6D87">
      <w:pPr>
        <w:pStyle w:val="Standard"/>
        <w:spacing w:after="240" w:line="360" w:lineRule="auto"/>
        <w:rPr>
          <w:rFonts w:ascii="Times New Roman" w:eastAsia="Times New Roman" w:hAnsi="Times New Roman" w:cs="Times New Roman"/>
          <w:bCs/>
          <w:sz w:val="24"/>
        </w:rPr>
      </w:pPr>
      <w:r w:rsidRPr="005658AC">
        <w:rPr>
          <w:rFonts w:ascii="Times New Roman" w:eastAsia="Times New Roman" w:hAnsi="Times New Roman" w:cs="Times New Roman"/>
          <w:b/>
          <w:bCs/>
          <w:sz w:val="24"/>
        </w:rPr>
        <w:t xml:space="preserve">5) PhpStorm (IDE): </w:t>
      </w:r>
      <w:r w:rsidRPr="005658AC">
        <w:rPr>
          <w:rFonts w:ascii="Times New Roman" w:eastAsia="Times New Roman" w:hAnsi="Times New Roman" w:cs="Times New Roman"/>
          <w:bCs/>
          <w:sz w:val="24"/>
        </w:rPr>
        <w:t>software platform for front-end design that will be used to create backbone of the user interface.</w:t>
      </w:r>
    </w:p>
    <w:p w:rsidR="00DD6D87" w:rsidRDefault="00DD6D87" w:rsidP="00DD6D87">
      <w:pPr>
        <w:pStyle w:val="Standard"/>
        <w:spacing w:after="240" w:line="360" w:lineRule="auto"/>
        <w:rPr>
          <w:rFonts w:ascii="Times New Roman" w:eastAsia="Times New Roman" w:hAnsi="Times New Roman" w:cs="Times New Roman"/>
          <w:sz w:val="24"/>
        </w:rPr>
      </w:pPr>
      <w:r w:rsidRPr="005658AC">
        <w:rPr>
          <w:rFonts w:ascii="Times New Roman" w:eastAsia="Times New Roman" w:hAnsi="Times New Roman" w:cs="Times New Roman"/>
          <w:b/>
          <w:bCs/>
          <w:sz w:val="24"/>
        </w:rPr>
        <w:t>6)</w:t>
      </w:r>
      <w:r w:rsidRPr="005658AC">
        <w:rPr>
          <w:rFonts w:ascii="Times New Roman" w:eastAsia="Times New Roman" w:hAnsi="Times New Roman" w:cs="Times New Roman"/>
          <w:sz w:val="24"/>
        </w:rPr>
        <w:t xml:space="preserve"> </w:t>
      </w:r>
      <w:r w:rsidRPr="005658AC">
        <w:rPr>
          <w:rFonts w:ascii="Times New Roman" w:eastAsia="Times New Roman" w:hAnsi="Times New Roman" w:cs="Times New Roman"/>
          <w:b/>
          <w:bCs/>
          <w:sz w:val="24"/>
        </w:rPr>
        <w:t xml:space="preserve">VMWare: </w:t>
      </w:r>
      <w:r w:rsidRPr="005658AC">
        <w:rPr>
          <w:rFonts w:ascii="Times New Roman" w:eastAsia="Times New Roman" w:hAnsi="Times New Roman" w:cs="Times New Roman"/>
          <w:sz w:val="24"/>
        </w:rPr>
        <w:t>virtual machine software that will be used for the deployment of the software.</w:t>
      </w:r>
    </w:p>
    <w:p w:rsidR="002A2152" w:rsidRDefault="002A2152" w:rsidP="00DD6D87">
      <w:pPr>
        <w:pStyle w:val="Standard"/>
        <w:spacing w:after="240" w:line="360" w:lineRule="auto"/>
        <w:rPr>
          <w:rFonts w:ascii="Times New Roman" w:eastAsia="Times New Roman" w:hAnsi="Times New Roman" w:cs="Times New Roman"/>
          <w:sz w:val="24"/>
        </w:rPr>
      </w:pPr>
      <w:r w:rsidRPr="002A2152">
        <w:rPr>
          <w:rFonts w:ascii="Times New Roman" w:eastAsia="Times New Roman" w:hAnsi="Times New Roman" w:cs="Times New Roman"/>
          <w:b/>
          <w:sz w:val="24"/>
        </w:rPr>
        <w:t>7)</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NetBeans(IDE)</w:t>
      </w:r>
      <w:r>
        <w:rPr>
          <w:rFonts w:ascii="Times New Roman" w:eastAsia="Times New Roman" w:hAnsi="Times New Roman" w:cs="Times New Roman"/>
          <w:sz w:val="24"/>
        </w:rPr>
        <w:t>: software that will be used to implement logical aspect of the project</w:t>
      </w:r>
    </w:p>
    <w:p w:rsidR="002A2152" w:rsidRPr="005658AC" w:rsidRDefault="002A2152" w:rsidP="00DD6D87">
      <w:pPr>
        <w:pStyle w:val="Standard"/>
        <w:spacing w:after="240" w:line="360" w:lineRule="auto"/>
        <w:rPr>
          <w:sz w:val="24"/>
        </w:rPr>
      </w:pPr>
      <w:r w:rsidRPr="002A2152">
        <w:rPr>
          <w:rFonts w:ascii="Times New Roman" w:eastAsia="Times New Roman" w:hAnsi="Times New Roman" w:cs="Times New Roman"/>
          <w:b/>
          <w:sz w:val="24"/>
        </w:rPr>
        <w:t>8)</w:t>
      </w:r>
      <w:r>
        <w:rPr>
          <w:rFonts w:ascii="Times New Roman" w:eastAsia="Times New Roman" w:hAnsi="Times New Roman" w:cs="Times New Roman"/>
          <w:sz w:val="24"/>
        </w:rPr>
        <w:t xml:space="preserve"> </w:t>
      </w:r>
      <w:r w:rsidRPr="002A2152">
        <w:rPr>
          <w:rFonts w:ascii="Times New Roman" w:eastAsia="Times New Roman" w:hAnsi="Times New Roman" w:cs="Times New Roman"/>
          <w:b/>
          <w:sz w:val="24"/>
        </w:rPr>
        <w:t>WAMP/XAMP</w:t>
      </w:r>
      <w:r>
        <w:rPr>
          <w:rFonts w:ascii="Times New Roman" w:eastAsia="Times New Roman" w:hAnsi="Times New Roman" w:cs="Times New Roman"/>
          <w:sz w:val="24"/>
        </w:rPr>
        <w:t xml:space="preserve"> server: server to host locally a project. </w:t>
      </w:r>
    </w:p>
    <w:p w:rsidR="00D27CEE" w:rsidRPr="005658AC" w:rsidRDefault="00D27CEE" w:rsidP="00DD6D87">
      <w:pPr>
        <w:rPr>
          <w:sz w:val="24"/>
        </w:rPr>
      </w:pPr>
    </w:p>
    <w:p w:rsidR="00D27CEE" w:rsidRPr="005658AC" w:rsidRDefault="00D27CEE" w:rsidP="00DD6D87">
      <w:pPr>
        <w:rPr>
          <w:sz w:val="24"/>
        </w:rPr>
      </w:pPr>
    </w:p>
    <w:p w:rsidR="00D33433" w:rsidRPr="004B3D2F" w:rsidRDefault="002A6A7D" w:rsidP="00D27CEE">
      <w:pPr>
        <w:pStyle w:val="Heading2"/>
        <w:rPr>
          <w:sz w:val="28"/>
        </w:rPr>
      </w:pPr>
      <w:bookmarkStart w:id="17" w:name="_Toc274052950"/>
      <w:r w:rsidRPr="004B3D2F">
        <w:rPr>
          <w:sz w:val="28"/>
        </w:rPr>
        <w:t>3.2-Identification of Tasks, Milestones and Deliverables (work breakdown</w:t>
      </w:r>
      <w:bookmarkEnd w:id="17"/>
      <w:r w:rsidR="004B3D2F" w:rsidRPr="004B3D2F">
        <w:rPr>
          <w:sz w:val="28"/>
        </w:rPr>
        <w:t>)</w:t>
      </w:r>
    </w:p>
    <w:p w:rsidR="00D33433" w:rsidRDefault="00D33433" w:rsidP="00DD6D87"/>
    <w:tbl>
      <w:tblPr>
        <w:tblStyle w:val="TableGrid"/>
        <w:tblW w:w="0" w:type="auto"/>
        <w:tblCellSpacing w:w="20" w:type="dxa"/>
        <w:tblInd w:w="1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A0"/>
      </w:tblPr>
      <w:tblGrid>
        <w:gridCol w:w="1560"/>
        <w:gridCol w:w="1348"/>
        <w:gridCol w:w="4906"/>
      </w:tblGrid>
      <w:tr w:rsidR="00D33433" w:rsidRPr="00D27CEE" w:rsidTr="00AD2E44">
        <w:trPr>
          <w:tblCellSpacing w:w="20" w:type="dxa"/>
        </w:trPr>
        <w:tc>
          <w:tcPr>
            <w:tcW w:w="1500" w:type="dxa"/>
            <w:shd w:val="clear" w:color="auto" w:fill="auto"/>
          </w:tcPr>
          <w:p w:rsidR="00D33433" w:rsidRPr="00D27CEE" w:rsidRDefault="00D27CEE" w:rsidP="00DD6D87">
            <w:r w:rsidRPr="00D27CEE">
              <w:t>Week 1</w:t>
            </w:r>
          </w:p>
        </w:tc>
        <w:tc>
          <w:tcPr>
            <w:tcW w:w="1308" w:type="dxa"/>
            <w:shd w:val="clear" w:color="auto" w:fill="auto"/>
          </w:tcPr>
          <w:p w:rsidR="00D33433" w:rsidRPr="00D27CEE" w:rsidRDefault="00D27CEE" w:rsidP="00DD6D87">
            <w:r w:rsidRPr="00D27CEE">
              <w:t>8/25/14</w:t>
            </w:r>
          </w:p>
        </w:tc>
        <w:tc>
          <w:tcPr>
            <w:tcW w:w="4846" w:type="dxa"/>
            <w:shd w:val="clear" w:color="auto" w:fill="auto"/>
          </w:tcPr>
          <w:p w:rsidR="00D33433" w:rsidRPr="00D27CEE" w:rsidRDefault="00D33433" w:rsidP="00DD6D87">
            <w:r w:rsidRPr="00D27CEE">
              <w:t>Introduction: Course, Projects, Students, Groups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2</w:t>
            </w:r>
          </w:p>
        </w:tc>
        <w:tc>
          <w:tcPr>
            <w:tcW w:w="1308" w:type="dxa"/>
            <w:shd w:val="clear" w:color="auto" w:fill="auto"/>
          </w:tcPr>
          <w:p w:rsidR="00D33433" w:rsidRPr="00D27CEE" w:rsidRDefault="00D27CEE" w:rsidP="00DD6D87">
            <w:r w:rsidRPr="00D27CEE">
              <w:t>9/1/14</w:t>
            </w:r>
          </w:p>
        </w:tc>
        <w:tc>
          <w:tcPr>
            <w:tcW w:w="4846" w:type="dxa"/>
            <w:shd w:val="clear" w:color="auto" w:fill="auto"/>
          </w:tcPr>
          <w:p w:rsidR="00D33433" w:rsidRPr="00D27CEE" w:rsidRDefault="00D27CEE" w:rsidP="00DD6D87">
            <w:r w:rsidRPr="00D27CEE">
              <w:t>Project Requirement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D27CEE" w:rsidP="00DD6D87">
            <w:r w:rsidRPr="00D27CEE">
              <w:t>9/8/14</w:t>
            </w:r>
          </w:p>
        </w:tc>
        <w:tc>
          <w:tcPr>
            <w:tcW w:w="4846" w:type="dxa"/>
            <w:shd w:val="clear" w:color="auto" w:fill="auto"/>
          </w:tcPr>
          <w:p w:rsidR="00D33433" w:rsidRPr="00D27CEE" w:rsidRDefault="00D33433" w:rsidP="00DD6D87">
            <w:r w:rsidRPr="00D27CEE">
              <w:t>Feasibility Study and Project Plan</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3</w:t>
            </w:r>
          </w:p>
        </w:tc>
        <w:tc>
          <w:tcPr>
            <w:tcW w:w="1308" w:type="dxa"/>
            <w:shd w:val="clear" w:color="auto" w:fill="auto"/>
          </w:tcPr>
          <w:p w:rsidR="00D33433" w:rsidRPr="00D27CEE" w:rsidRDefault="00D27CEE" w:rsidP="00DD6D87">
            <w:r w:rsidRPr="00D27CEE">
              <w:t>9/8/14</w:t>
            </w:r>
          </w:p>
        </w:tc>
        <w:tc>
          <w:tcPr>
            <w:tcW w:w="4846" w:type="dxa"/>
            <w:shd w:val="clear" w:color="auto" w:fill="auto"/>
          </w:tcPr>
          <w:p w:rsidR="00D33433" w:rsidRPr="00D27CEE" w:rsidRDefault="00D33433" w:rsidP="00DD6D87">
            <w:r w:rsidRPr="00D27CEE">
              <w:t>VM running and github set up</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4</w:t>
            </w:r>
          </w:p>
        </w:tc>
        <w:tc>
          <w:tcPr>
            <w:tcW w:w="1308" w:type="dxa"/>
            <w:shd w:val="clear" w:color="auto" w:fill="auto"/>
          </w:tcPr>
          <w:p w:rsidR="00D33433" w:rsidRPr="00D27CEE" w:rsidRDefault="00D27CEE" w:rsidP="00DD6D87">
            <w:r w:rsidRPr="00D27CEE">
              <w:t>9/19/14</w:t>
            </w:r>
          </w:p>
        </w:tc>
        <w:tc>
          <w:tcPr>
            <w:tcW w:w="4846" w:type="dxa"/>
            <w:shd w:val="clear" w:color="auto" w:fill="auto"/>
          </w:tcPr>
          <w:p w:rsidR="00D33433" w:rsidRPr="00D27CEE" w:rsidRDefault="00D33433" w:rsidP="00DD6D87">
            <w:r w:rsidRPr="00D27CEE">
              <w:t>Requirement Document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4</w:t>
            </w:r>
          </w:p>
        </w:tc>
        <w:tc>
          <w:tcPr>
            <w:tcW w:w="1308" w:type="dxa"/>
            <w:shd w:val="clear" w:color="auto" w:fill="auto"/>
          </w:tcPr>
          <w:p w:rsidR="00D33433" w:rsidRPr="00D27CEE" w:rsidRDefault="00D27CEE" w:rsidP="00DD6D87">
            <w:r w:rsidRPr="00D27CEE">
              <w:t>9/19/14</w:t>
            </w:r>
          </w:p>
        </w:tc>
        <w:tc>
          <w:tcPr>
            <w:tcW w:w="4846" w:type="dxa"/>
            <w:shd w:val="clear" w:color="auto" w:fill="auto"/>
          </w:tcPr>
          <w:p w:rsidR="00D33433" w:rsidRPr="00D27CEE" w:rsidRDefault="00D33433" w:rsidP="00DD6D87">
            <w:r w:rsidRPr="00D27CEE">
              <w:t>Fix bugs of current system</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5</w:t>
            </w:r>
          </w:p>
        </w:tc>
        <w:tc>
          <w:tcPr>
            <w:tcW w:w="1308" w:type="dxa"/>
            <w:shd w:val="clear" w:color="auto" w:fill="auto"/>
          </w:tcPr>
          <w:p w:rsidR="00D33433" w:rsidRPr="00D27CEE" w:rsidRDefault="00D27CEE" w:rsidP="00DD6D87">
            <w:r w:rsidRPr="00D27CEE">
              <w:t>10/1/14</w:t>
            </w:r>
          </w:p>
        </w:tc>
        <w:tc>
          <w:tcPr>
            <w:tcW w:w="4846" w:type="dxa"/>
            <w:shd w:val="clear" w:color="auto" w:fill="auto"/>
          </w:tcPr>
          <w:p w:rsidR="00D33433" w:rsidRPr="00D27CEE" w:rsidRDefault="00D33433" w:rsidP="00DD6D87">
            <w:r w:rsidRPr="00D27CEE">
              <w:t>Test current system</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5</w:t>
            </w:r>
          </w:p>
        </w:tc>
        <w:tc>
          <w:tcPr>
            <w:tcW w:w="1308" w:type="dxa"/>
            <w:shd w:val="clear" w:color="auto" w:fill="auto"/>
          </w:tcPr>
          <w:p w:rsidR="00D33433" w:rsidRPr="00D27CEE" w:rsidRDefault="00D27CEE" w:rsidP="00DD6D87">
            <w:r w:rsidRPr="00D27CEE">
              <w:t>10/1/14</w:t>
            </w:r>
          </w:p>
        </w:tc>
        <w:tc>
          <w:tcPr>
            <w:tcW w:w="4846" w:type="dxa"/>
            <w:shd w:val="clear" w:color="auto" w:fill="auto"/>
          </w:tcPr>
          <w:p w:rsidR="00D33433" w:rsidRPr="00D27CEE" w:rsidRDefault="00D33433" w:rsidP="00DD6D87">
            <w:r w:rsidRPr="00D27CEE">
              <w:t>Design Document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6</w:t>
            </w:r>
          </w:p>
        </w:tc>
        <w:tc>
          <w:tcPr>
            <w:tcW w:w="1308" w:type="dxa"/>
            <w:shd w:val="clear" w:color="auto" w:fill="auto"/>
          </w:tcPr>
          <w:p w:rsidR="00D33433" w:rsidRPr="00D27CEE" w:rsidRDefault="00D27CEE" w:rsidP="00DD6D87">
            <w:r w:rsidRPr="00D27CEE">
              <w:t>10/7/14</w:t>
            </w:r>
          </w:p>
        </w:tc>
        <w:tc>
          <w:tcPr>
            <w:tcW w:w="4846" w:type="dxa"/>
            <w:shd w:val="clear" w:color="auto" w:fill="auto"/>
          </w:tcPr>
          <w:p w:rsidR="00D33433" w:rsidRPr="00D27CEE" w:rsidRDefault="00D33433" w:rsidP="00DD6D87">
            <w:r w:rsidRPr="00D27CEE">
              <w:t>Feature 1: Employers search queries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6</w:t>
            </w:r>
          </w:p>
        </w:tc>
        <w:tc>
          <w:tcPr>
            <w:tcW w:w="1308" w:type="dxa"/>
            <w:shd w:val="clear" w:color="auto" w:fill="auto"/>
          </w:tcPr>
          <w:p w:rsidR="00D33433" w:rsidRPr="00D27CEE" w:rsidRDefault="00D27CEE" w:rsidP="00DD6D87">
            <w:r w:rsidRPr="00D27CEE">
              <w:t>10/7/14</w:t>
            </w:r>
          </w:p>
        </w:tc>
        <w:tc>
          <w:tcPr>
            <w:tcW w:w="4846" w:type="dxa"/>
            <w:shd w:val="clear" w:color="auto" w:fill="auto"/>
          </w:tcPr>
          <w:p w:rsidR="00D33433" w:rsidRPr="00D27CEE" w:rsidRDefault="00D33433" w:rsidP="00DD6D87">
            <w:r w:rsidRPr="00D27CEE">
              <w:t>Allow the creation of accounts for admin</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7</w:t>
            </w:r>
          </w:p>
        </w:tc>
        <w:tc>
          <w:tcPr>
            <w:tcW w:w="1308" w:type="dxa"/>
            <w:shd w:val="clear" w:color="auto" w:fill="auto"/>
          </w:tcPr>
          <w:p w:rsidR="00D33433" w:rsidRPr="00D27CEE" w:rsidRDefault="00D27CEE" w:rsidP="00DD6D87">
            <w:r w:rsidRPr="00D27CEE">
              <w:t>10/15/14</w:t>
            </w:r>
          </w:p>
        </w:tc>
        <w:tc>
          <w:tcPr>
            <w:tcW w:w="4846" w:type="dxa"/>
            <w:shd w:val="clear" w:color="auto" w:fill="auto"/>
          </w:tcPr>
          <w:p w:rsidR="00D33433" w:rsidRPr="00D27CEE" w:rsidRDefault="00D33433" w:rsidP="00DD6D87">
            <w:r w:rsidRPr="00D27CEE">
              <w:t>Expand user advance search</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8</w:t>
            </w:r>
          </w:p>
        </w:tc>
        <w:tc>
          <w:tcPr>
            <w:tcW w:w="1308" w:type="dxa"/>
            <w:shd w:val="clear" w:color="auto" w:fill="auto"/>
          </w:tcPr>
          <w:p w:rsidR="00D33433" w:rsidRPr="00D27CEE" w:rsidRDefault="00D27CEE" w:rsidP="00DD6D87">
            <w:r w:rsidRPr="00D27CEE">
              <w:t>10/22/14</w:t>
            </w:r>
          </w:p>
        </w:tc>
        <w:tc>
          <w:tcPr>
            <w:tcW w:w="4846" w:type="dxa"/>
            <w:shd w:val="clear" w:color="auto" w:fill="auto"/>
          </w:tcPr>
          <w:p w:rsidR="00D33433" w:rsidRPr="00D27CEE" w:rsidRDefault="00D33433" w:rsidP="00DD6D87">
            <w:r w:rsidRPr="00D27CEE">
              <w:t>Dynamic Notifications</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9</w:t>
            </w:r>
          </w:p>
        </w:tc>
        <w:tc>
          <w:tcPr>
            <w:tcW w:w="1308" w:type="dxa"/>
            <w:shd w:val="clear" w:color="auto" w:fill="auto"/>
          </w:tcPr>
          <w:p w:rsidR="00D33433" w:rsidRPr="00D27CEE" w:rsidRDefault="00D27CEE" w:rsidP="00DD6D87">
            <w:r w:rsidRPr="00D27CEE">
              <w:t>10/29/14</w:t>
            </w:r>
          </w:p>
        </w:tc>
        <w:tc>
          <w:tcPr>
            <w:tcW w:w="4846" w:type="dxa"/>
            <w:shd w:val="clear" w:color="auto" w:fill="auto"/>
          </w:tcPr>
          <w:p w:rsidR="00D33433" w:rsidRPr="00D27CEE" w:rsidRDefault="00D33433" w:rsidP="00DD6D87">
            <w:r w:rsidRPr="00D27CEE">
              <w:t>Site statistics and debugging</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10,11,</w:t>
            </w:r>
          </w:p>
        </w:tc>
        <w:tc>
          <w:tcPr>
            <w:tcW w:w="1308" w:type="dxa"/>
            <w:shd w:val="clear" w:color="auto" w:fill="auto"/>
          </w:tcPr>
          <w:p w:rsidR="00D33433" w:rsidRPr="00D27CEE" w:rsidRDefault="00D27CEE" w:rsidP="00DD6D87">
            <w:r w:rsidRPr="00D27CEE">
              <w:t>11/6/14</w:t>
            </w:r>
          </w:p>
        </w:tc>
        <w:tc>
          <w:tcPr>
            <w:tcW w:w="4846" w:type="dxa"/>
            <w:shd w:val="clear" w:color="auto" w:fill="auto"/>
          </w:tcPr>
          <w:p w:rsidR="00D33433" w:rsidRPr="00D27CEE" w:rsidRDefault="00D33433" w:rsidP="00DD6D87">
            <w:r w:rsidRPr="00D27CEE">
              <w:t>Debugging and Testing</w:t>
            </w:r>
            <w:r w:rsidR="00D27CEE" w:rsidRPr="00D27CEE">
              <w:t>, Code Refining</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12</w:t>
            </w:r>
          </w:p>
        </w:tc>
        <w:tc>
          <w:tcPr>
            <w:tcW w:w="1308" w:type="dxa"/>
            <w:shd w:val="clear" w:color="auto" w:fill="auto"/>
          </w:tcPr>
          <w:p w:rsidR="00D33433" w:rsidRPr="00D27CEE" w:rsidRDefault="00D27CEE" w:rsidP="00DD6D87">
            <w:r w:rsidRPr="00D27CEE">
              <w:t>11/20/14</w:t>
            </w:r>
          </w:p>
        </w:tc>
        <w:tc>
          <w:tcPr>
            <w:tcW w:w="4846" w:type="dxa"/>
            <w:shd w:val="clear" w:color="auto" w:fill="auto"/>
          </w:tcPr>
          <w:p w:rsidR="00D33433" w:rsidRPr="00D27CEE" w:rsidRDefault="00D33433" w:rsidP="00DD6D87">
            <w:r w:rsidRPr="00D27CEE">
              <w:t>Final Document</w:t>
            </w:r>
          </w:p>
        </w:tc>
      </w:tr>
      <w:tr w:rsidR="00D33433" w:rsidRPr="00D27CEE" w:rsidTr="00AD2E44">
        <w:trPr>
          <w:tblCellSpacing w:w="20" w:type="dxa"/>
        </w:trPr>
        <w:tc>
          <w:tcPr>
            <w:tcW w:w="1500" w:type="dxa"/>
            <w:shd w:val="clear" w:color="auto" w:fill="auto"/>
          </w:tcPr>
          <w:p w:rsidR="00D33433" w:rsidRPr="00D27CEE" w:rsidRDefault="00D27CEE" w:rsidP="00DD6D87">
            <w:r w:rsidRPr="00D27CEE">
              <w:t>Week 13</w:t>
            </w:r>
          </w:p>
        </w:tc>
        <w:tc>
          <w:tcPr>
            <w:tcW w:w="1308" w:type="dxa"/>
            <w:shd w:val="clear" w:color="auto" w:fill="auto"/>
          </w:tcPr>
          <w:p w:rsidR="00D33433" w:rsidRPr="00D27CEE" w:rsidRDefault="00D27CEE" w:rsidP="00DD6D87">
            <w:r w:rsidRPr="00D27CEE">
              <w:t>12/1/14</w:t>
            </w:r>
          </w:p>
        </w:tc>
        <w:tc>
          <w:tcPr>
            <w:tcW w:w="4846" w:type="dxa"/>
            <w:shd w:val="clear" w:color="auto" w:fill="auto"/>
          </w:tcPr>
          <w:p w:rsidR="00D33433" w:rsidRPr="00D27CEE" w:rsidRDefault="00D33433" w:rsidP="00DD6D87">
            <w:r w:rsidRPr="00D27CEE">
              <w:t>Presentation</w:t>
            </w:r>
          </w:p>
        </w:tc>
      </w:tr>
    </w:tbl>
    <w:p w:rsidR="00D33433" w:rsidRDefault="00D33433" w:rsidP="00DD6D87"/>
    <w:p w:rsidR="00D33433" w:rsidRDefault="00D33433" w:rsidP="00DD6D87"/>
    <w:p w:rsidR="002A6A7D" w:rsidRPr="00DD6D87" w:rsidRDefault="002A6A7D" w:rsidP="00DD6D87"/>
    <w:p w:rsidR="002A6A7D" w:rsidRPr="00705A15" w:rsidRDefault="002A6A7D" w:rsidP="002A6A7D">
      <w:pPr>
        <w:pStyle w:val="Heading1"/>
      </w:pPr>
      <w:bookmarkStart w:id="18" w:name="_Toc274052951"/>
      <w:r>
        <w:t>4.</w:t>
      </w:r>
      <w:r w:rsidRPr="00705A15">
        <w:t>Appendix</w:t>
      </w:r>
      <w:bookmarkEnd w:id="18"/>
      <w:r w:rsidRPr="00705A15">
        <w:t xml:space="preserve">  </w:t>
      </w:r>
    </w:p>
    <w:p w:rsidR="004903D2" w:rsidRPr="004B3D2F" w:rsidRDefault="002A6A7D" w:rsidP="002A6A7D">
      <w:pPr>
        <w:pStyle w:val="Heading2"/>
        <w:rPr>
          <w:sz w:val="24"/>
        </w:rPr>
      </w:pPr>
      <w:bookmarkStart w:id="19" w:name="_Toc274052952"/>
      <w:r w:rsidRPr="004B3D2F">
        <w:rPr>
          <w:sz w:val="24"/>
        </w:rPr>
        <w:t>4.1-Appendix A - Project schedule (Gantt chart or PERT Chart)</w:t>
      </w:r>
      <w:bookmarkEnd w:id="19"/>
    </w:p>
    <w:p w:rsidR="002A6A7D" w:rsidRPr="007A423B" w:rsidRDefault="005E43F4" w:rsidP="002A6A7D">
      <w:pPr>
        <w:pStyle w:val="Heading2"/>
        <w:rPr>
          <w:b w:val="0"/>
          <w:sz w:val="24"/>
        </w:rPr>
      </w:pPr>
      <w:r>
        <w:rPr>
          <w:b w:val="0"/>
          <w:noProof/>
          <w:sz w:val="24"/>
        </w:rPr>
        <w:drawing>
          <wp:inline distT="0" distB="0" distL="0" distR="0">
            <wp:extent cx="5486400" cy="1793461"/>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486400" cy="1793461"/>
                    </a:xfrm>
                    <a:prstGeom prst="rect">
                      <a:avLst/>
                    </a:prstGeom>
                    <a:noFill/>
                    <a:ln w="9525">
                      <a:noFill/>
                      <a:miter lim="800000"/>
                      <a:headEnd/>
                      <a:tailEnd/>
                    </a:ln>
                  </pic:spPr>
                </pic:pic>
              </a:graphicData>
            </a:graphic>
          </wp:inline>
        </w:drawing>
      </w:r>
      <w:r w:rsidR="002A6A7D" w:rsidRPr="007A423B">
        <w:rPr>
          <w:b w:val="0"/>
          <w:sz w:val="24"/>
        </w:rPr>
        <w:tab/>
      </w:r>
    </w:p>
    <w:p w:rsidR="00781575" w:rsidRPr="004B3D2F" w:rsidRDefault="002A6A7D" w:rsidP="00781575">
      <w:pPr>
        <w:pStyle w:val="Heading2"/>
        <w:rPr>
          <w:sz w:val="24"/>
        </w:rPr>
      </w:pPr>
      <w:bookmarkStart w:id="20" w:name="_Toc274052953"/>
      <w:r w:rsidRPr="004B3D2F">
        <w:rPr>
          <w:sz w:val="24"/>
        </w:rPr>
        <w:t>4.2-Appendix B – Feasibility Matrix</w:t>
      </w:r>
      <w:bookmarkEnd w:id="20"/>
    </w:p>
    <w:p w:rsidR="00781575" w:rsidRPr="00781575" w:rsidRDefault="00781575" w:rsidP="00781575"/>
    <w:tbl>
      <w:tblPr>
        <w:tblStyle w:val="TableGrid"/>
        <w:tblW w:w="0" w:type="auto"/>
        <w:tblLook w:val="04A0"/>
      </w:tblPr>
      <w:tblGrid>
        <w:gridCol w:w="4428"/>
        <w:gridCol w:w="4428"/>
      </w:tblGrid>
      <w:tr w:rsidR="00781575">
        <w:trPr>
          <w:trHeight w:val="2924"/>
        </w:trPr>
        <w:tc>
          <w:tcPr>
            <w:tcW w:w="4428" w:type="dxa"/>
          </w:tcPr>
          <w:p w:rsidR="00781575" w:rsidRDefault="00781575" w:rsidP="00781575">
            <w:pPr>
              <w:spacing w:line="360" w:lineRule="auto"/>
            </w:pPr>
            <w:bookmarkStart w:id="21" w:name="h.dcoq1f1pxjns"/>
            <w:bookmarkEnd w:id="21"/>
            <w:r>
              <w:t>Operational Feasibility</w:t>
            </w:r>
          </w:p>
        </w:tc>
        <w:tc>
          <w:tcPr>
            <w:tcW w:w="4428" w:type="dxa"/>
          </w:tcPr>
          <w:p w:rsidR="00781575" w:rsidRDefault="00781575" w:rsidP="00781575">
            <w:pPr>
              <w:spacing w:line="360" w:lineRule="auto"/>
            </w:pPr>
            <w:r>
              <w:t>The scope of the proposed system covers each of the problems outlined in section 1.1. Each feature of the overall solution is specifically targeted to one of the outlined problems. This observation, together with the mentors’ validation of the proposed system, makes it operationally feasible.</w:t>
            </w:r>
          </w:p>
          <w:p w:rsidR="00781575" w:rsidRDefault="00781575" w:rsidP="00781575">
            <w:pPr>
              <w:spacing w:line="360" w:lineRule="auto"/>
            </w:pPr>
          </w:p>
          <w:p w:rsidR="00781575" w:rsidRDefault="00781575" w:rsidP="00781575">
            <w:pPr>
              <w:spacing w:line="360" w:lineRule="auto"/>
            </w:pPr>
          </w:p>
        </w:tc>
      </w:tr>
      <w:tr w:rsidR="00781575">
        <w:tc>
          <w:tcPr>
            <w:tcW w:w="4428" w:type="dxa"/>
          </w:tcPr>
          <w:p w:rsidR="00781575" w:rsidRDefault="00781575" w:rsidP="00781575">
            <w:pPr>
              <w:spacing w:line="360" w:lineRule="auto"/>
            </w:pPr>
            <w:r>
              <w:t>Technical Feasibility</w:t>
            </w:r>
          </w:p>
        </w:tc>
        <w:tc>
          <w:tcPr>
            <w:tcW w:w="4428" w:type="dxa"/>
          </w:tcPr>
          <w:p w:rsidR="00781575" w:rsidRDefault="00781575" w:rsidP="00781575">
            <w:pPr>
              <w:spacing w:line="360" w:lineRule="auto"/>
            </w:pPr>
            <w:r>
              <w:t xml:space="preserve">All the resources needed to develop the proposed system (refer to section 3.1.2) are available to the project team. Furthermore, the practicality of the technologies used (e.g., php, MySQL) has been proven based on their widespread use both in industry and academia, in small and large enterprise projects. </w:t>
            </w:r>
          </w:p>
        </w:tc>
      </w:tr>
      <w:tr w:rsidR="00781575">
        <w:tc>
          <w:tcPr>
            <w:tcW w:w="4428" w:type="dxa"/>
          </w:tcPr>
          <w:p w:rsidR="00781575" w:rsidRDefault="00781575" w:rsidP="00781575">
            <w:pPr>
              <w:spacing w:line="360" w:lineRule="auto"/>
            </w:pPr>
            <w:r>
              <w:t>Schedule Feasibility</w:t>
            </w:r>
          </w:p>
        </w:tc>
        <w:tc>
          <w:tcPr>
            <w:tcW w:w="4428" w:type="dxa"/>
          </w:tcPr>
          <w:p w:rsidR="00781575" w:rsidRDefault="00781575" w:rsidP="00781575">
            <w:pPr>
              <w:spacing w:line="360" w:lineRule="auto"/>
            </w:pPr>
            <w:r>
              <w:t>Due to graduation requirements, it is not possible to extend the project deadlines; they have to be met. The project team and the mentors have agreed on the feasibility of the proposed system based on the time requirements.</w:t>
            </w:r>
          </w:p>
        </w:tc>
      </w:tr>
      <w:tr w:rsidR="00781575">
        <w:tc>
          <w:tcPr>
            <w:tcW w:w="4428" w:type="dxa"/>
          </w:tcPr>
          <w:p w:rsidR="00781575" w:rsidRDefault="00781575" w:rsidP="00781575">
            <w:pPr>
              <w:spacing w:line="360" w:lineRule="auto"/>
            </w:pPr>
            <w:r>
              <w:t>Economic Feasibility</w:t>
            </w:r>
          </w:p>
        </w:tc>
        <w:tc>
          <w:tcPr>
            <w:tcW w:w="4428" w:type="dxa"/>
          </w:tcPr>
          <w:p w:rsidR="00781575" w:rsidRDefault="00781575" w:rsidP="00781575">
            <w:pPr>
              <w:spacing w:line="360" w:lineRule="auto"/>
            </w:pPr>
            <w:r>
              <w:t xml:space="preserve">There will be no development costs to the team given the open sourced nature of the technologies that are going to be used. </w:t>
            </w:r>
          </w:p>
        </w:tc>
      </w:tr>
    </w:tbl>
    <w:p w:rsidR="005658AC" w:rsidRDefault="005658AC" w:rsidP="002A6A7D">
      <w:pPr>
        <w:pStyle w:val="Heading2"/>
        <w:rPr>
          <w:b w:val="0"/>
          <w:sz w:val="24"/>
        </w:rPr>
      </w:pPr>
      <w:bookmarkStart w:id="22" w:name="_Toc274052954"/>
    </w:p>
    <w:p w:rsidR="00781575" w:rsidRPr="004B3D2F" w:rsidRDefault="002A6A7D" w:rsidP="002A6A7D">
      <w:pPr>
        <w:pStyle w:val="Heading2"/>
        <w:rPr>
          <w:sz w:val="24"/>
        </w:rPr>
      </w:pPr>
      <w:r w:rsidRPr="004B3D2F">
        <w:rPr>
          <w:sz w:val="24"/>
        </w:rPr>
        <w:t>4.3-Appendix C – Cost Matrix</w:t>
      </w:r>
      <w:bookmarkEnd w:id="22"/>
    </w:p>
    <w:p w:rsidR="00781575" w:rsidRDefault="00781575" w:rsidP="00781575"/>
    <w:p w:rsidR="00781575" w:rsidRPr="007D19B2" w:rsidRDefault="00781575" w:rsidP="00781575">
      <w:pPr>
        <w:spacing w:after="0" w:line="240" w:lineRule="auto"/>
        <w:rPr>
          <w:rFonts w:ascii="Times New Roman" w:eastAsia="Times New Roman" w:hAnsi="Times New Roman" w:cs="Times New Roman"/>
          <w:sz w:val="24"/>
          <w:szCs w:val="24"/>
        </w:rPr>
      </w:pPr>
    </w:p>
    <w:tbl>
      <w:tblPr>
        <w:tblW w:w="8657" w:type="dxa"/>
        <w:tblCellMar>
          <w:top w:w="15" w:type="dxa"/>
          <w:left w:w="15" w:type="dxa"/>
          <w:bottom w:w="15" w:type="dxa"/>
          <w:right w:w="15" w:type="dxa"/>
        </w:tblCellMar>
        <w:tblLook w:val="04A0"/>
      </w:tblPr>
      <w:tblGrid>
        <w:gridCol w:w="3389"/>
        <w:gridCol w:w="5268"/>
      </w:tblGrid>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Item Cost</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Yii Framework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Twitter Bootstrap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Easy RTC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Hardware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$1200.00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Development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49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Testing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$0.00</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Contingencies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color w:val="000000"/>
                <w:sz w:val="23"/>
                <w:szCs w:val="23"/>
              </w:rPr>
              <w:t>$240.00 (~20% of total cost)</w:t>
            </w:r>
          </w:p>
        </w:tc>
      </w:tr>
      <w:tr w:rsidR="00781575" w:rsidRPr="007D19B2">
        <w:trPr>
          <w:trHeight w:val="5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81575" w:rsidRPr="007D19B2" w:rsidRDefault="00781575" w:rsidP="00781575">
            <w:pPr>
              <w:spacing w:after="240" w:line="240" w:lineRule="auto"/>
              <w:jc w:val="both"/>
              <w:rPr>
                <w:rFonts w:ascii="Times New Roman" w:eastAsia="Times New Roman" w:hAnsi="Times New Roman" w:cs="Times New Roman"/>
                <w:sz w:val="24"/>
                <w:szCs w:val="24"/>
              </w:rPr>
            </w:pPr>
            <w:r w:rsidRPr="007D19B2">
              <w:rPr>
                <w:rFonts w:ascii="Times New Roman" w:eastAsia="Times New Roman" w:hAnsi="Times New Roman" w:cs="Times New Roman"/>
                <w:b/>
                <w:bCs/>
                <w:color w:val="000000"/>
                <w:sz w:val="23"/>
                <w:szCs w:val="23"/>
              </w:rPr>
              <w:t>Total:</w:t>
            </w:r>
            <w:r w:rsidRPr="007D19B2">
              <w:rPr>
                <w:rFonts w:ascii="Times New Roman" w:eastAsia="Times New Roman" w:hAnsi="Times New Roman" w:cs="Times New Roman"/>
                <w:color w:val="000000"/>
                <w:sz w:val="23"/>
                <w:szCs w:val="23"/>
              </w:rPr>
              <w:t>$1200.00</w:t>
            </w:r>
          </w:p>
        </w:tc>
      </w:tr>
    </w:tbl>
    <w:p w:rsidR="00781575" w:rsidRDefault="00781575" w:rsidP="00781575">
      <w:pPr>
        <w:pStyle w:val="Standard"/>
        <w:spacing w:after="240"/>
        <w:rPr>
          <w:rFonts w:ascii="Times New Roman" w:eastAsia="Times New Roman" w:hAnsi="Times New Roman" w:cs="Times New Roman"/>
          <w:sz w:val="24"/>
          <w:szCs w:val="24"/>
        </w:rPr>
      </w:pPr>
    </w:p>
    <w:p w:rsidR="00781575" w:rsidRPr="004B3D2F" w:rsidRDefault="002A6A7D" w:rsidP="002A2152">
      <w:pPr>
        <w:pStyle w:val="Heading2"/>
        <w:rPr>
          <w:sz w:val="24"/>
        </w:rPr>
      </w:pPr>
      <w:bookmarkStart w:id="23" w:name="_Toc274052955"/>
      <w:r w:rsidRPr="004B3D2F">
        <w:rPr>
          <w:sz w:val="24"/>
        </w:rPr>
        <w:t>4.4-Appendix D - Diary of Meetings</w:t>
      </w:r>
      <w:bookmarkEnd w:id="23"/>
    </w:p>
    <w:p w:rsidR="002A2152" w:rsidRPr="002A2152" w:rsidRDefault="002A2152" w:rsidP="002A2152">
      <w:pPr>
        <w:spacing w:after="0" w:line="360" w:lineRule="auto"/>
      </w:pPr>
    </w:p>
    <w:p w:rsidR="00781575" w:rsidRPr="00781575" w:rsidRDefault="00781575" w:rsidP="002A2152">
      <w:pPr>
        <w:spacing w:after="0" w:line="360" w:lineRule="auto"/>
        <w:rPr>
          <w:rFonts w:ascii="Times New Roman" w:hAnsi="Times New Roman"/>
          <w:sz w:val="24"/>
        </w:rPr>
      </w:pPr>
      <w:r w:rsidRPr="00781575">
        <w:rPr>
          <w:rFonts w:ascii="Times New Roman" w:hAnsi="Times New Roman"/>
          <w:sz w:val="24"/>
        </w:rPr>
        <w:t>Meeting 1:</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Date: 9/5/2014</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2A2152">
      <w:pPr>
        <w:spacing w:after="0" w:line="360" w:lineRule="auto"/>
        <w:rPr>
          <w:rFonts w:ascii="Times New Roman" w:hAnsi="Times New Roman"/>
          <w:sz w:val="24"/>
        </w:rPr>
      </w:pPr>
      <w:r w:rsidRPr="00781575">
        <w:rPr>
          <w:rFonts w:ascii="Times New Roman" w:eastAsiaTheme="minorHAnsi" w:hAnsi="Times New Roman" w:cs="Times New Roman"/>
          <w:sz w:val="24"/>
          <w:szCs w:val="24"/>
        </w:rPr>
        <w:t>End Time: 11:20</w:t>
      </w:r>
    </w:p>
    <w:p w:rsidR="009E1233" w:rsidRDefault="00781575" w:rsidP="002A2152">
      <w:pPr>
        <w:spacing w:after="0" w:line="360" w:lineRule="auto"/>
        <w:rPr>
          <w:rFonts w:ascii="Times New Roman" w:eastAsiaTheme="minorHAnsi" w:hAnsi="Times New Roman" w:cs="Helvetica Neue"/>
          <w:color w:val="262626"/>
          <w:sz w:val="24"/>
          <w:szCs w:val="28"/>
        </w:rPr>
      </w:pPr>
      <w:r w:rsidRPr="00781575">
        <w:rPr>
          <w:rFonts w:ascii="Times New Roman" w:eastAsiaTheme="minorHAnsi" w:hAnsi="Times New Roman" w:cs="Helvetica Neue"/>
          <w:color w:val="262626"/>
          <w:sz w:val="24"/>
          <w:szCs w:val="28"/>
        </w:rPr>
        <w:t> On this day we met with Jaime Zuniga for 30 minutes from 10:50 to 11:20 and discussed the requirements of the project.</w:t>
      </w:r>
    </w:p>
    <w:p w:rsidR="00781575" w:rsidRPr="00781575" w:rsidRDefault="00781575" w:rsidP="002A2152">
      <w:pPr>
        <w:spacing w:after="0" w:line="360" w:lineRule="auto"/>
        <w:rPr>
          <w:rFonts w:ascii="Times New Roman" w:eastAsiaTheme="minorHAnsi" w:hAnsi="Times New Roman" w:cs="Helvetica Neue"/>
          <w:color w:val="262626"/>
          <w:sz w:val="24"/>
          <w:szCs w:val="28"/>
        </w:rPr>
      </w:pPr>
    </w:p>
    <w:p w:rsidR="00781575" w:rsidRPr="00781575" w:rsidRDefault="00781575" w:rsidP="002A2152">
      <w:pPr>
        <w:spacing w:after="0" w:line="360" w:lineRule="auto"/>
        <w:rPr>
          <w:rFonts w:ascii="Times New Roman" w:hAnsi="Times New Roman"/>
          <w:sz w:val="24"/>
        </w:rPr>
      </w:pPr>
      <w:r w:rsidRPr="00781575">
        <w:rPr>
          <w:rFonts w:ascii="Times New Roman" w:hAnsi="Times New Roman"/>
          <w:sz w:val="24"/>
        </w:rPr>
        <w:t>Meeting 2:</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Date: 9/11/2014</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Start Time: 10:50</w:t>
      </w:r>
    </w:p>
    <w:p w:rsidR="00781575" w:rsidRPr="00781575" w:rsidRDefault="00781575" w:rsidP="002A2152">
      <w:pPr>
        <w:spacing w:after="0" w:line="360" w:lineRule="auto"/>
        <w:rPr>
          <w:rFonts w:ascii="Times New Roman" w:eastAsiaTheme="minorHAnsi" w:hAnsi="Times New Roman" w:cs="Times New Roman"/>
          <w:sz w:val="24"/>
          <w:szCs w:val="24"/>
        </w:rPr>
      </w:pPr>
      <w:r w:rsidRPr="00781575">
        <w:rPr>
          <w:rFonts w:ascii="Times New Roman" w:eastAsiaTheme="minorHAnsi" w:hAnsi="Times New Roman" w:cs="Times New Roman"/>
          <w:sz w:val="24"/>
          <w:szCs w:val="24"/>
        </w:rPr>
        <w:t>End Time: 11:20</w:t>
      </w:r>
    </w:p>
    <w:p w:rsidR="00781575" w:rsidRPr="00781575" w:rsidRDefault="00781575" w:rsidP="002A2152">
      <w:pPr>
        <w:spacing w:after="0" w:line="360" w:lineRule="auto"/>
        <w:rPr>
          <w:rFonts w:ascii="Times New Roman" w:hAnsi="Times New Roman"/>
          <w:sz w:val="24"/>
        </w:rPr>
      </w:pPr>
      <w:r w:rsidRPr="00781575">
        <w:rPr>
          <w:rFonts w:ascii="Times New Roman" w:eastAsiaTheme="minorHAnsi" w:hAnsi="Times New Roman" w:cs="Helvetica Neue"/>
          <w:bCs/>
          <w:color w:val="2B2B2B"/>
          <w:sz w:val="24"/>
          <w:szCs w:val="36"/>
        </w:rPr>
        <w:t>Meeting 9/11/2014 Met with both professor and they gave me the guidelines on what do and guide me in the direction they want the project to be going.Also gave me instruction for trello board, github, and the virtual machine.</w:t>
      </w:r>
    </w:p>
    <w:p w:rsidR="009E1233" w:rsidRDefault="009E1233" w:rsidP="002A2152">
      <w:pPr>
        <w:spacing w:after="0" w:line="360" w:lineRule="auto"/>
        <w:rPr>
          <w:rFonts w:ascii="Times New Roman" w:hAnsi="Times New Roman"/>
          <w:sz w:val="24"/>
        </w:rPr>
      </w:pPr>
    </w:p>
    <w:p w:rsidR="00634C6F" w:rsidRPr="00781575" w:rsidRDefault="00634C6F" w:rsidP="002A2152">
      <w:pPr>
        <w:spacing w:after="0" w:line="360" w:lineRule="auto"/>
        <w:rPr>
          <w:rFonts w:ascii="Times New Roman" w:hAnsi="Times New Roman"/>
          <w:sz w:val="24"/>
        </w:rPr>
      </w:pPr>
      <w:r w:rsidRPr="00781575">
        <w:rPr>
          <w:rFonts w:ascii="Times New Roman" w:hAnsi="Times New Roman"/>
          <w:sz w:val="24"/>
        </w:rPr>
        <w:t xml:space="preserve">Meeting </w:t>
      </w:r>
      <w:r>
        <w:rPr>
          <w:rFonts w:ascii="Times New Roman" w:hAnsi="Times New Roman"/>
          <w:sz w:val="24"/>
        </w:rPr>
        <w:t>3</w:t>
      </w:r>
      <w:r w:rsidRPr="00781575">
        <w:rPr>
          <w:rFonts w:ascii="Times New Roman" w:hAnsi="Times New Roman"/>
          <w:sz w:val="24"/>
        </w:rPr>
        <w:t>:</w:t>
      </w:r>
    </w:p>
    <w:p w:rsidR="00634C6F" w:rsidRPr="00781575" w:rsidRDefault="00634C6F"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 xml:space="preserve">Date: </w:t>
      </w:r>
      <w:r>
        <w:rPr>
          <w:rFonts w:ascii="Times New Roman" w:hAnsi="Times New Roman"/>
          <w:sz w:val="24"/>
        </w:rPr>
        <w:t>10/2</w:t>
      </w:r>
      <w:r w:rsidRPr="00781575">
        <w:rPr>
          <w:rFonts w:ascii="Times New Roman" w:hAnsi="Times New Roman"/>
          <w:sz w:val="24"/>
        </w:rPr>
        <w:t>/2014</w:t>
      </w:r>
    </w:p>
    <w:p w:rsidR="00634C6F"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Start Time: 18:</w:t>
      </w:r>
      <w:r w:rsidRPr="00781575">
        <w:rPr>
          <w:rFonts w:ascii="Times New Roman" w:eastAsiaTheme="minorHAnsi" w:hAnsi="Times New Roman" w:cs="Times New Roman"/>
          <w:sz w:val="24"/>
          <w:szCs w:val="24"/>
        </w:rPr>
        <w:t>0</w:t>
      </w:r>
      <w:r>
        <w:rPr>
          <w:rFonts w:ascii="Times New Roman" w:eastAsiaTheme="minorHAnsi" w:hAnsi="Times New Roman" w:cs="Times New Roman"/>
          <w:sz w:val="24"/>
          <w:szCs w:val="24"/>
        </w:rPr>
        <w:t>0</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Meeting with new member of the project, Artiom Tiurin. Getting Artiom up to speed with the project and with general requirements.</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End Time: 19:00</w:t>
      </w:r>
    </w:p>
    <w:p w:rsidR="009E1233" w:rsidRDefault="009E1233" w:rsidP="002A2152">
      <w:pPr>
        <w:spacing w:after="0" w:line="360" w:lineRule="auto"/>
        <w:rPr>
          <w:rFonts w:ascii="Times New Roman" w:hAnsi="Times New Roman"/>
          <w:sz w:val="24"/>
        </w:rPr>
      </w:pPr>
    </w:p>
    <w:p w:rsidR="00634C6F" w:rsidRPr="00781575" w:rsidRDefault="00634C6F" w:rsidP="002A2152">
      <w:pPr>
        <w:spacing w:after="0" w:line="360" w:lineRule="auto"/>
        <w:rPr>
          <w:rFonts w:ascii="Times New Roman" w:hAnsi="Times New Roman"/>
          <w:sz w:val="24"/>
        </w:rPr>
      </w:pPr>
      <w:r w:rsidRPr="00781575">
        <w:rPr>
          <w:rFonts w:ascii="Times New Roman" w:hAnsi="Times New Roman"/>
          <w:sz w:val="24"/>
        </w:rPr>
        <w:t xml:space="preserve">Meeting </w:t>
      </w:r>
      <w:r>
        <w:rPr>
          <w:rFonts w:ascii="Times New Roman" w:hAnsi="Times New Roman"/>
          <w:sz w:val="24"/>
        </w:rPr>
        <w:t>4</w:t>
      </w:r>
      <w:r w:rsidRPr="00781575">
        <w:rPr>
          <w:rFonts w:ascii="Times New Roman" w:hAnsi="Times New Roman"/>
          <w:sz w:val="24"/>
        </w:rPr>
        <w:t>:</w:t>
      </w:r>
    </w:p>
    <w:p w:rsidR="00634C6F" w:rsidRPr="00781575" w:rsidRDefault="00634C6F" w:rsidP="002A2152">
      <w:pPr>
        <w:spacing w:after="0" w:line="360" w:lineRule="auto"/>
        <w:rPr>
          <w:rFonts w:ascii="Times New Roman" w:eastAsiaTheme="minorHAnsi" w:hAnsi="Times New Roman" w:cs="Times New Roman"/>
          <w:sz w:val="24"/>
          <w:szCs w:val="24"/>
        </w:rPr>
      </w:pPr>
      <w:r w:rsidRPr="00781575">
        <w:rPr>
          <w:rFonts w:ascii="Times New Roman" w:hAnsi="Times New Roman"/>
          <w:sz w:val="24"/>
        </w:rPr>
        <w:t xml:space="preserve">Date: </w:t>
      </w:r>
      <w:r>
        <w:rPr>
          <w:rFonts w:ascii="Times New Roman" w:hAnsi="Times New Roman"/>
          <w:sz w:val="24"/>
        </w:rPr>
        <w:t>10/6</w:t>
      </w:r>
      <w:r w:rsidRPr="00781575">
        <w:rPr>
          <w:rFonts w:ascii="Times New Roman" w:hAnsi="Times New Roman"/>
          <w:sz w:val="24"/>
        </w:rPr>
        <w:t>/2014</w:t>
      </w:r>
    </w:p>
    <w:p w:rsidR="00634C6F"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Start Time: 14:</w:t>
      </w:r>
      <w:r w:rsidRPr="00781575">
        <w:rPr>
          <w:rFonts w:ascii="Times New Roman" w:eastAsiaTheme="minorHAnsi" w:hAnsi="Times New Roman" w:cs="Times New Roman"/>
          <w:sz w:val="24"/>
          <w:szCs w:val="24"/>
        </w:rPr>
        <w:t>0</w:t>
      </w:r>
      <w:r>
        <w:rPr>
          <w:rFonts w:ascii="Times New Roman" w:eastAsiaTheme="minorHAnsi" w:hAnsi="Times New Roman" w:cs="Times New Roman"/>
          <w:sz w:val="24"/>
          <w:szCs w:val="24"/>
        </w:rPr>
        <w:t>0</w:t>
      </w:r>
    </w:p>
    <w:p w:rsidR="00634C6F" w:rsidRPr="00781575" w:rsidRDefault="00634C6F" w:rsidP="002A2152">
      <w:pPr>
        <w:spacing w:after="0" w:line="36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Meeting with Masoud Sadjadi and Juan Caraballo to find and reassure a significant input to the project.</w:t>
      </w:r>
      <w:bookmarkStart w:id="24" w:name="_GoBack"/>
      <w:bookmarkEnd w:id="24"/>
    </w:p>
    <w:p w:rsidR="005658AC" w:rsidRDefault="00634C6F" w:rsidP="002A2152">
      <w:pPr>
        <w:spacing w:after="0" w:line="360" w:lineRule="auto"/>
      </w:pPr>
      <w:r>
        <w:rPr>
          <w:rFonts w:ascii="Times New Roman" w:eastAsiaTheme="minorHAnsi" w:hAnsi="Times New Roman" w:cs="Times New Roman"/>
          <w:sz w:val="24"/>
          <w:szCs w:val="24"/>
        </w:rPr>
        <w:t>End Time: 15:00</w:t>
      </w:r>
    </w:p>
    <w:p w:rsidR="002A6A7D" w:rsidRDefault="002A6A7D" w:rsidP="00781575"/>
    <w:p w:rsidR="002A2152" w:rsidRPr="00781575" w:rsidRDefault="002A2152" w:rsidP="00781575"/>
    <w:p w:rsidR="002A6A7D" w:rsidRDefault="002A6A7D" w:rsidP="002A6A7D">
      <w:pPr>
        <w:pStyle w:val="Heading1"/>
      </w:pPr>
      <w:bookmarkStart w:id="25" w:name="_Toc274052956"/>
      <w:r>
        <w:t>5.</w:t>
      </w:r>
      <w:r w:rsidR="002A2152">
        <w:t xml:space="preserve"> </w:t>
      </w:r>
      <w:r w:rsidRPr="008D1774">
        <w:t>References</w:t>
      </w:r>
      <w:bookmarkEnd w:id="25"/>
    </w:p>
    <w:p w:rsidR="002A2152" w:rsidRPr="002A2152" w:rsidRDefault="002A2152" w:rsidP="002A2152"/>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 xml:space="preserve">Study &amp; Project Plan Document v2.0. </w:t>
      </w:r>
      <w:r w:rsidRPr="00D02333">
        <w:rPr>
          <w:rFonts w:ascii="Times New Roman" w:eastAsia="Times New Roman" w:hAnsi="Times New Roman" w:cs="Times New Roman"/>
          <w:color w:val="333333"/>
          <w:sz w:val="23"/>
          <w:szCs w:val="23"/>
          <w:shd w:val="clear" w:color="auto" w:fill="FFFFFF"/>
        </w:rPr>
        <w:t>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Feasibility </w:t>
      </w:r>
      <w:r>
        <w:rPr>
          <w:rFonts w:ascii="Times New Roman" w:eastAsia="Times New Roman" w:hAnsi="Times New Roman" w:cs="Times New Roman"/>
          <w:color w:val="333333"/>
          <w:sz w:val="23"/>
          <w:szCs w:val="23"/>
          <w:shd w:val="clear" w:color="auto" w:fill="FFFFFF"/>
        </w:rPr>
        <w:t>Study &amp; Project Plan Document v3.0. 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Requirement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Design Document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v2</w:t>
      </w:r>
      <w:r w:rsidRPr="00D02333">
        <w:rPr>
          <w:rFonts w:ascii="Times New Roman" w:eastAsia="Times New Roman" w:hAnsi="Times New Roman" w:cs="Times New Roman"/>
          <w:color w:val="333333"/>
          <w:sz w:val="23"/>
          <w:szCs w:val="23"/>
          <w:shd w:val="clear" w:color="auto" w:fill="FFFFFF"/>
        </w:rPr>
        <w:t>.0. Spring 2013.</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Pr>
          <w:rFonts w:ascii="Times New Roman" w:eastAsia="Times New Roman" w:hAnsi="Times New Roman" w:cs="Times New Roman"/>
          <w:color w:val="333333"/>
          <w:sz w:val="23"/>
          <w:szCs w:val="23"/>
          <w:shd w:val="clear" w:color="auto" w:fill="FFFFFF"/>
        </w:rPr>
        <w:t>Final Deliverable v3</w:t>
      </w:r>
      <w:r w:rsidRPr="00D02333">
        <w:rPr>
          <w:rFonts w:ascii="Times New Roman" w:eastAsia="Times New Roman" w:hAnsi="Times New Roman" w:cs="Times New Roman"/>
          <w:color w:val="333333"/>
          <w:sz w:val="23"/>
          <w:szCs w:val="23"/>
          <w:shd w:val="clear" w:color="auto" w:fill="FFFFFF"/>
        </w:rPr>
        <w:t xml:space="preserve">.0. </w:t>
      </w:r>
      <w:r>
        <w:rPr>
          <w:rFonts w:ascii="Times New Roman" w:eastAsia="Times New Roman" w:hAnsi="Times New Roman" w:cs="Times New Roman"/>
          <w:color w:val="333333"/>
          <w:sz w:val="23"/>
          <w:szCs w:val="23"/>
          <w:shd w:val="clear" w:color="auto" w:fill="FFFFFF"/>
        </w:rPr>
        <w:t>Summer 2014</w:t>
      </w:r>
      <w:r w:rsidRPr="00D02333">
        <w:rPr>
          <w:rFonts w:ascii="Times New Roman" w:eastAsia="Times New Roman" w:hAnsi="Times New Roman" w:cs="Times New Roman"/>
          <w:color w:val="333333"/>
          <w:sz w:val="23"/>
          <w:szCs w:val="23"/>
          <w:shd w:val="clear" w:color="auto" w:fill="FFFFFF"/>
        </w:rPr>
        <w: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"Bootstrap." </w:t>
      </w:r>
      <w:r w:rsidRPr="00D02333">
        <w:rPr>
          <w:rFonts w:ascii="Times New Roman" w:eastAsia="Times New Roman" w:hAnsi="Times New Roman" w:cs="Times New Roman"/>
          <w:i/>
          <w:iCs/>
          <w:color w:val="333333"/>
          <w:sz w:val="23"/>
          <w:szCs w:val="23"/>
          <w:shd w:val="clear" w:color="auto" w:fill="FFFFFF"/>
        </w:rPr>
        <w:t>2.2.2 Documentation</w:t>
      </w:r>
      <w:r w:rsidRPr="00D02333">
        <w:rPr>
          <w:rFonts w:ascii="Times New Roman" w:eastAsia="Times New Roman" w:hAnsi="Times New Roman" w:cs="Times New Roman"/>
          <w:color w:val="333333"/>
          <w:sz w:val="23"/>
          <w:szCs w:val="23"/>
          <w:shd w:val="clear" w:color="auto" w:fill="FFFFFF"/>
        </w:rPr>
        <w:t>. N.p., n.d. Web. 24 July 2014. &lt;http://bootstrapdocs.com/v2.2.2/docs/&gt;.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"Documentation." </w:t>
      </w:r>
      <w:r w:rsidRPr="00D02333">
        <w:rPr>
          <w:rFonts w:ascii="Times New Roman" w:eastAsia="Times New Roman" w:hAnsi="Times New Roman" w:cs="Times New Roman"/>
          <w:i/>
          <w:iCs/>
          <w:color w:val="333333"/>
          <w:sz w:val="23"/>
          <w:szCs w:val="23"/>
          <w:shd w:val="clear" w:color="auto" w:fill="FFFFFF"/>
        </w:rPr>
        <w:t>Yii PHP Framework: Best for Web 2.0 Development</w:t>
      </w:r>
      <w:r w:rsidRPr="00D02333">
        <w:rPr>
          <w:rFonts w:ascii="Times New Roman" w:eastAsia="Times New Roman" w:hAnsi="Times New Roman" w:cs="Times New Roman"/>
          <w:color w:val="333333"/>
          <w:sz w:val="23"/>
          <w:szCs w:val="23"/>
          <w:shd w:val="clear" w:color="auto" w:fill="FFFFFF"/>
        </w:rPr>
        <w:t>. N.p., n.d. Web. 24 July 2014. &lt;http://www.yiiframework.com/doc/&gt;</w:t>
      </w:r>
    </w:p>
    <w:p w:rsidR="00AD2E44" w:rsidRPr="00D02333" w:rsidRDefault="00AD2E44" w:rsidP="00AD2E44">
      <w:pPr>
        <w:numPr>
          <w:ilvl w:val="0"/>
          <w:numId w:val="42"/>
        </w:numPr>
        <w:shd w:val="clear" w:color="auto" w:fill="FFFFFF"/>
        <w:spacing w:after="240" w:line="240" w:lineRule="auto"/>
        <w:textAlignment w:val="baseline"/>
        <w:rPr>
          <w:rFonts w:ascii="Times New Roman" w:eastAsia="Times New Roman" w:hAnsi="Times New Roman" w:cs="Times New Roman"/>
          <w:color w:val="333333"/>
          <w:sz w:val="23"/>
          <w:szCs w:val="23"/>
        </w:rPr>
      </w:pPr>
      <w:r w:rsidRPr="00D02333">
        <w:rPr>
          <w:rFonts w:ascii="Times New Roman" w:eastAsia="Times New Roman" w:hAnsi="Times New Roman" w:cs="Times New Roman"/>
          <w:color w:val="333333"/>
          <w:sz w:val="23"/>
          <w:szCs w:val="23"/>
          <w:shd w:val="clear" w:color="auto" w:fill="FFFFFF"/>
        </w:rPr>
        <w:t xml:space="preserve">Chacon, Scott. </w:t>
      </w:r>
      <w:r w:rsidRPr="00D02333">
        <w:rPr>
          <w:rFonts w:ascii="Times New Roman" w:eastAsia="Times New Roman" w:hAnsi="Times New Roman" w:cs="Times New Roman"/>
          <w:i/>
          <w:iCs/>
          <w:color w:val="333333"/>
          <w:sz w:val="23"/>
          <w:szCs w:val="23"/>
          <w:shd w:val="clear" w:color="auto" w:fill="FFFFFF"/>
        </w:rPr>
        <w:t>Pro Git</w:t>
      </w:r>
      <w:r w:rsidRPr="00D02333">
        <w:rPr>
          <w:rFonts w:ascii="Times New Roman" w:eastAsia="Times New Roman" w:hAnsi="Times New Roman" w:cs="Times New Roman"/>
          <w:color w:val="333333"/>
          <w:sz w:val="23"/>
          <w:szCs w:val="23"/>
          <w:shd w:val="clear" w:color="auto" w:fill="FFFFFF"/>
        </w:rPr>
        <w:t>. Berkeley, CA: Apress, 2009. Online. &lt;http://git-scm.com/book/en/Getting-Started&gt;</w:t>
      </w:r>
      <w:bookmarkStart w:id="26" w:name="_Toc404468570"/>
      <w:r w:rsidRPr="00970679">
        <w:rPr>
          <w:rFonts w:ascii="Times New Roman" w:eastAsia="Times New Roman" w:hAnsi="Times New Roman" w:cs="Times New Roman"/>
          <w:noProof/>
          <w:color w:val="4F81BD"/>
          <w:sz w:val="24"/>
          <w:szCs w:val="24"/>
        </w:rPr>
      </w:r>
      <w:r w:rsidRPr="00970679">
        <w:rPr>
          <w:rFonts w:ascii="Times New Roman" w:eastAsia="Times New Roman" w:hAnsi="Times New Roman" w:cs="Times New Roman"/>
          <w:noProof/>
          <w:color w:val="4F81BD"/>
          <w:sz w:val="24"/>
          <w:szCs w:val="24"/>
        </w:rPr>
        <w:pict>
          <v:rect id="Rectangle 2" o:spid="_x0000_s1060" alt="https://lh5.googleusercontent.com/KgScsD8vhbnDRKmbJ8Gm0ZT3imX5QL8q9cJp4QEiIlPl6QqTu0cs1suh9FcyR-RxV61VhTr6Gg8gQEP974DU0zRqt5hL6wYVkii6C0egX2lzJ5Omy7zdFlQhA8uvit35brh3PLmGAj8" style="width:23.6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" filled="f" stroked="f">
            <o:lock v:ext="edit" aspectratio="t"/>
            <w10:wrap type="none"/>
            <w10:anchorlock/>
          </v:rect>
        </w:pict>
      </w:r>
      <w:bookmarkEnd w:id="26"/>
      <w:r w:rsidRPr="00D02333">
        <w:rPr>
          <w:rFonts w:ascii="Times New Roman" w:eastAsia="Times New Roman" w:hAnsi="Times New Roman" w:cs="Times New Roman"/>
          <w:color w:val="4F81BD"/>
          <w:sz w:val="24"/>
          <w:szCs w:val="24"/>
        </w:rPr>
        <w:tab/>
      </w:r>
    </w:p>
    <w:p w:rsidR="002A6A7D" w:rsidRDefault="002A6A7D" w:rsidP="002A6A7D">
      <w:pPr>
        <w:spacing w:before="40"/>
      </w:pPr>
    </w:p>
    <w:p w:rsidR="00EA10FA" w:rsidRDefault="00EA10FA" w:rsidP="002A6A7D">
      <w:pPr>
        <w:pStyle w:val="Heading1"/>
      </w:pPr>
    </w:p>
    <w:sectPr w:rsidR="00EA10FA" w:rsidSect="008071C0">
      <w:footerReference w:type="default" r:id="rId9"/>
      <w:pgSz w:w="12240" w:h="15840"/>
      <w:pgMar w:top="1440" w:right="1800" w:bottom="1440" w:left="1800" w:footer="299" w:gutter="0"/>
      <w:pgNumType w:start="0"/>
      <w:titlePg/>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5520" w:rsidRDefault="00705520" w:rsidP="00F65388">
      <w:pPr>
        <w:spacing w:after="0" w:line="240" w:lineRule="auto"/>
      </w:pPr>
      <w:r>
        <w:separator/>
      </w:r>
    </w:p>
  </w:endnote>
  <w:endnote w:type="continuationSeparator" w:id="0">
    <w:p w:rsidR="00705520" w:rsidRDefault="00705520" w:rsidP="00F653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jc w:val="center"/>
      <w:tblCellMar>
        <w:top w:w="144" w:type="dxa"/>
        <w:left w:w="115" w:type="dxa"/>
        <w:bottom w:w="144" w:type="dxa"/>
        <w:right w:w="115" w:type="dxa"/>
      </w:tblCellMar>
      <w:tblLook w:val="04A0"/>
    </w:tblPr>
    <w:tblGrid>
      <w:gridCol w:w="7135"/>
      <w:gridCol w:w="1735"/>
    </w:tblGrid>
    <w:tr w:rsidR="00705520">
      <w:trPr>
        <w:trHeight w:hRule="exact" w:val="115"/>
        <w:jc w:val="center"/>
      </w:trPr>
      <w:tc>
        <w:tcPr>
          <w:tcW w:w="7135" w:type="dxa"/>
          <w:shd w:val="clear" w:color="auto" w:fill="4F81BD" w:themeFill="accent1"/>
          <w:tcMar>
            <w:top w:w="0" w:type="dxa"/>
            <w:bottom w:w="0" w:type="dxa"/>
          </w:tcMar>
        </w:tcPr>
        <w:p w:rsidR="00705520" w:rsidRDefault="00705520">
          <w:pPr>
            <w:pStyle w:val="Header"/>
            <w:tabs>
              <w:tab w:val="clear" w:pos="4680"/>
              <w:tab w:val="clear" w:pos="9360"/>
            </w:tabs>
            <w:rPr>
              <w:caps/>
              <w:sz w:val="18"/>
            </w:rPr>
          </w:pPr>
        </w:p>
      </w:tc>
      <w:tc>
        <w:tcPr>
          <w:tcW w:w="1735" w:type="dxa"/>
          <w:shd w:val="clear" w:color="auto" w:fill="4F81BD" w:themeFill="accent1"/>
          <w:tcMar>
            <w:top w:w="0" w:type="dxa"/>
            <w:bottom w:w="0" w:type="dxa"/>
          </w:tcMar>
        </w:tcPr>
        <w:p w:rsidR="00705520" w:rsidRDefault="00705520">
          <w:pPr>
            <w:pStyle w:val="Header"/>
            <w:tabs>
              <w:tab w:val="clear" w:pos="4680"/>
              <w:tab w:val="clear" w:pos="9360"/>
            </w:tabs>
            <w:jc w:val="right"/>
            <w:rPr>
              <w:caps/>
              <w:sz w:val="18"/>
            </w:rPr>
          </w:pPr>
        </w:p>
      </w:tc>
    </w:tr>
    <w:tr w:rsidR="00705520">
      <w:trPr>
        <w:jc w:val="center"/>
      </w:trPr>
      <w:sdt>
        <w:sdtPr>
          <w:rPr>
            <w:caps/>
            <w:color w:val="808080" w:themeColor="background1" w:themeShade="80"/>
            <w:sz w:val="18"/>
            <w:szCs w:val="18"/>
          </w:rPr>
          <w:alias w:val="Author"/>
          <w:tag w:val=""/>
          <w:id w:val="218671266"/>
          <w:dataBinding w:prefixMappings="xmlns:ns0='http://purl.org/dc/elements/1.1/' xmlns:ns1='http://schemas.openxmlformats.org/package/2006/metadata/core-properties' " w:xpath="/ns1:coreProperties[1]/ns0:creator[1]" w:storeItemID="{6C3C8BC8-F283-45AE-878A-BAB7291924A1}"/>
          <w:text/>
        </w:sdtPr>
        <w:sdtContent>
          <w:tc>
            <w:tcPr>
              <w:tcW w:w="7135" w:type="dxa"/>
              <w:shd w:val="clear" w:color="auto" w:fill="auto"/>
              <w:vAlign w:val="center"/>
            </w:tcPr>
            <w:p w:rsidR="00705520" w:rsidRDefault="0070552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FIU  | Virtual job fair v4  | Feasibilty study and project plan</w:t>
              </w:r>
            </w:p>
          </w:tc>
        </w:sdtContent>
      </w:sdt>
      <w:tc>
        <w:tcPr>
          <w:tcW w:w="1735" w:type="dxa"/>
          <w:shd w:val="clear" w:color="auto" w:fill="auto"/>
          <w:vAlign w:val="center"/>
        </w:tcPr>
        <w:p w:rsidR="00705520" w:rsidRDefault="00705520">
          <w:pPr>
            <w:pStyle w:val="Footer"/>
            <w:tabs>
              <w:tab w:val="clear" w:pos="4680"/>
              <w:tab w:val="clear" w:pos="9360"/>
            </w:tabs>
            <w:jc w:val="right"/>
            <w:rPr>
              <w:caps/>
              <w:color w:val="808080" w:themeColor="background1" w:themeShade="80"/>
              <w:sz w:val="18"/>
              <w:szCs w:val="18"/>
            </w:rPr>
          </w:pPr>
          <w:fldSimple w:instr=" PAGE   \* MERGEFORMAT ">
            <w:r w:rsidR="00AD2E44" w:rsidRPr="00AD2E44">
              <w:rPr>
                <w:caps/>
                <w:noProof/>
                <w:color w:val="808080" w:themeColor="background1" w:themeShade="80"/>
                <w:sz w:val="18"/>
                <w:szCs w:val="18"/>
              </w:rPr>
              <w:t>26</w:t>
            </w:r>
          </w:fldSimple>
        </w:p>
      </w:tc>
    </w:tr>
  </w:tbl>
  <w:p w:rsidR="00705520" w:rsidRDefault="00705520">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5520" w:rsidRDefault="00705520" w:rsidP="00F65388">
      <w:pPr>
        <w:spacing w:after="0" w:line="240" w:lineRule="auto"/>
      </w:pPr>
      <w:r>
        <w:separator/>
      </w:r>
    </w:p>
  </w:footnote>
  <w:footnote w:type="continuationSeparator" w:id="0">
    <w:p w:rsidR="00705520" w:rsidRDefault="00705520" w:rsidP="00F65388">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C4135"/>
    <w:multiLevelType w:val="multilevel"/>
    <w:tmpl w:val="8782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52332"/>
    <w:multiLevelType w:val="multilevel"/>
    <w:tmpl w:val="E348D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A0F26"/>
    <w:multiLevelType w:val="multilevel"/>
    <w:tmpl w:val="A82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D4009"/>
    <w:multiLevelType w:val="multilevel"/>
    <w:tmpl w:val="CE66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33EC0"/>
    <w:multiLevelType w:val="multilevel"/>
    <w:tmpl w:val="FF40D6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17CE7861"/>
    <w:multiLevelType w:val="multilevel"/>
    <w:tmpl w:val="DEB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80278A"/>
    <w:multiLevelType w:val="hybridMultilevel"/>
    <w:tmpl w:val="CD20D49C"/>
    <w:lvl w:ilvl="0" w:tplc="F4585CFC">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nsid w:val="1A532B2C"/>
    <w:multiLevelType w:val="multilevel"/>
    <w:tmpl w:val="D64A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563E4"/>
    <w:multiLevelType w:val="multilevel"/>
    <w:tmpl w:val="E7A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7E6F93"/>
    <w:multiLevelType w:val="multilevel"/>
    <w:tmpl w:val="4500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4E520E3"/>
    <w:multiLevelType w:val="hybridMultilevel"/>
    <w:tmpl w:val="CB6434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28AB6061"/>
    <w:multiLevelType w:val="multilevel"/>
    <w:tmpl w:val="89DA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5E1F7F"/>
    <w:multiLevelType w:val="multilevel"/>
    <w:tmpl w:val="007C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B46DA0"/>
    <w:multiLevelType w:val="hybridMultilevel"/>
    <w:tmpl w:val="A874E1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427DFD"/>
    <w:multiLevelType w:val="multilevel"/>
    <w:tmpl w:val="50B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7224C4"/>
    <w:multiLevelType w:val="hybridMultilevel"/>
    <w:tmpl w:val="7018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7616B"/>
    <w:multiLevelType w:val="multilevel"/>
    <w:tmpl w:val="0BC6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E369E6"/>
    <w:multiLevelType w:val="multilevel"/>
    <w:tmpl w:val="AF14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724073"/>
    <w:multiLevelType w:val="hybridMultilevel"/>
    <w:tmpl w:val="927C4C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3E5B2B"/>
    <w:multiLevelType w:val="multilevel"/>
    <w:tmpl w:val="A054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324844"/>
    <w:multiLevelType w:val="multilevel"/>
    <w:tmpl w:val="3E9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1B5F62"/>
    <w:multiLevelType w:val="multilevel"/>
    <w:tmpl w:val="14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AA0563"/>
    <w:multiLevelType w:val="hybridMultilevel"/>
    <w:tmpl w:val="B456C6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C80A5B"/>
    <w:multiLevelType w:val="multilevel"/>
    <w:tmpl w:val="CAC8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5E7625"/>
    <w:multiLevelType w:val="multilevel"/>
    <w:tmpl w:val="7F7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B707DD"/>
    <w:multiLevelType w:val="multilevel"/>
    <w:tmpl w:val="D9C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6136DF"/>
    <w:multiLevelType w:val="multilevel"/>
    <w:tmpl w:val="A136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EC6A71"/>
    <w:multiLevelType w:val="multilevel"/>
    <w:tmpl w:val="9350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F35C61"/>
    <w:multiLevelType w:val="hybridMultilevel"/>
    <w:tmpl w:val="70E2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EE3553"/>
    <w:multiLevelType w:val="multilevel"/>
    <w:tmpl w:val="D03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2F0A92"/>
    <w:multiLevelType w:val="hybridMultilevel"/>
    <w:tmpl w:val="2D28B81A"/>
    <w:lvl w:ilvl="0" w:tplc="B12EC6C0">
      <w:start w:val="1"/>
      <w:numFmt w:val="decimal"/>
      <w:lvlText w:val="%1."/>
      <w:lvlJc w:val="left"/>
      <w:pPr>
        <w:ind w:left="0" w:hanging="360"/>
      </w:pPr>
      <w:rPr>
        <w:rFonts w:ascii="Times New Roman" w:eastAsia="Times New Roman" w:hAnsi="Times New Roman" w:cs="Times New Roman" w:hint="default"/>
        <w:sz w:val="24"/>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2">
    <w:nsid w:val="64BB14B0"/>
    <w:multiLevelType w:val="hybridMultilevel"/>
    <w:tmpl w:val="D5780C34"/>
    <w:lvl w:ilvl="0" w:tplc="456A6E52">
      <w:start w:val="1"/>
      <w:numFmt w:val="decimal"/>
      <w:lvlText w:val="%1."/>
      <w:lvlJc w:val="left"/>
      <w:pPr>
        <w:ind w:left="750" w:hanging="39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9B342E"/>
    <w:multiLevelType w:val="multilevel"/>
    <w:tmpl w:val="04F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FB520A"/>
    <w:multiLevelType w:val="hybridMultilevel"/>
    <w:tmpl w:val="A48C1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3D1D07"/>
    <w:multiLevelType w:val="multilevel"/>
    <w:tmpl w:val="B3AE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00114B"/>
    <w:multiLevelType w:val="multilevel"/>
    <w:tmpl w:val="3932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0D6D7C"/>
    <w:multiLevelType w:val="multilevel"/>
    <w:tmpl w:val="112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A11469"/>
    <w:multiLevelType w:val="multilevel"/>
    <w:tmpl w:val="7830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6E5BB0"/>
    <w:multiLevelType w:val="hybridMultilevel"/>
    <w:tmpl w:val="95AEAA4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CCE3853"/>
    <w:multiLevelType w:val="hybridMultilevel"/>
    <w:tmpl w:val="0C986BA8"/>
    <w:lvl w:ilvl="0" w:tplc="D2D025D6">
      <w:start w:val="1"/>
      <w:numFmt w:val="decimal"/>
      <w:lvlText w:val="%1)"/>
      <w:lvlJc w:val="left"/>
      <w:pPr>
        <w:ind w:left="420" w:hanging="360"/>
      </w:pPr>
      <w:rPr>
        <w:rFonts w:ascii="Times New Roman" w:eastAsia="Times New Roman" w:hAnsi="Times New Roman" w:cs="Times New Roman"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1">
    <w:nsid w:val="7F276263"/>
    <w:multiLevelType w:val="multilevel"/>
    <w:tmpl w:val="7706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40"/>
  </w:num>
  <w:num w:numId="4">
    <w:abstractNumId w:val="29"/>
  </w:num>
  <w:num w:numId="5">
    <w:abstractNumId w:val="39"/>
  </w:num>
  <w:num w:numId="6">
    <w:abstractNumId w:val="32"/>
  </w:num>
  <w:num w:numId="7">
    <w:abstractNumId w:val="19"/>
  </w:num>
  <w:num w:numId="8">
    <w:abstractNumId w:val="31"/>
  </w:num>
  <w:num w:numId="9">
    <w:abstractNumId w:val="14"/>
  </w:num>
  <w:num w:numId="10">
    <w:abstractNumId w:val="6"/>
  </w:num>
  <w:num w:numId="11">
    <w:abstractNumId w:val="5"/>
  </w:num>
  <w:num w:numId="12">
    <w:abstractNumId w:val="7"/>
  </w:num>
  <w:num w:numId="13">
    <w:abstractNumId w:val="20"/>
  </w:num>
  <w:num w:numId="14">
    <w:abstractNumId w:val="12"/>
  </w:num>
  <w:num w:numId="15">
    <w:abstractNumId w:val="38"/>
  </w:num>
  <w:num w:numId="16">
    <w:abstractNumId w:val="17"/>
  </w:num>
  <w:num w:numId="17">
    <w:abstractNumId w:val="2"/>
  </w:num>
  <w:num w:numId="18">
    <w:abstractNumId w:val="26"/>
  </w:num>
  <w:num w:numId="19">
    <w:abstractNumId w:val="0"/>
  </w:num>
  <w:num w:numId="20">
    <w:abstractNumId w:val="18"/>
  </w:num>
  <w:num w:numId="21">
    <w:abstractNumId w:val="37"/>
  </w:num>
  <w:num w:numId="22">
    <w:abstractNumId w:val="25"/>
  </w:num>
  <w:num w:numId="23">
    <w:abstractNumId w:val="4"/>
  </w:num>
  <w:num w:numId="24">
    <w:abstractNumId w:val="36"/>
  </w:num>
  <w:num w:numId="25">
    <w:abstractNumId w:val="1"/>
  </w:num>
  <w:num w:numId="26">
    <w:abstractNumId w:val="13"/>
  </w:num>
  <w:num w:numId="27">
    <w:abstractNumId w:val="8"/>
  </w:num>
  <w:num w:numId="28">
    <w:abstractNumId w:val="15"/>
  </w:num>
  <w:num w:numId="29">
    <w:abstractNumId w:val="27"/>
  </w:num>
  <w:num w:numId="30">
    <w:abstractNumId w:val="21"/>
  </w:num>
  <w:num w:numId="31">
    <w:abstractNumId w:val="24"/>
  </w:num>
  <w:num w:numId="32">
    <w:abstractNumId w:val="3"/>
  </w:num>
  <w:num w:numId="33">
    <w:abstractNumId w:val="28"/>
  </w:num>
  <w:num w:numId="34">
    <w:abstractNumId w:val="33"/>
  </w:num>
  <w:num w:numId="35">
    <w:abstractNumId w:val="23"/>
  </w:num>
  <w:num w:numId="36">
    <w:abstractNumId w:val="9"/>
  </w:num>
  <w:num w:numId="37">
    <w:abstractNumId w:val="41"/>
  </w:num>
  <w:num w:numId="38">
    <w:abstractNumId w:val="35"/>
  </w:num>
  <w:num w:numId="39">
    <w:abstractNumId w:val="30"/>
  </w:num>
  <w:num w:numId="40">
    <w:abstractNumId w:val="34"/>
  </w:num>
  <w:num w:numId="41">
    <w:abstractNumId w:val="16"/>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D402F"/>
    <w:rsid w:val="00096DE6"/>
    <w:rsid w:val="000A572E"/>
    <w:rsid w:val="000E359F"/>
    <w:rsid w:val="00186CB7"/>
    <w:rsid w:val="001E2775"/>
    <w:rsid w:val="001E50D9"/>
    <w:rsid w:val="001E76B0"/>
    <w:rsid w:val="00276E53"/>
    <w:rsid w:val="002A2152"/>
    <w:rsid w:val="002A6A7D"/>
    <w:rsid w:val="00307F48"/>
    <w:rsid w:val="00310554"/>
    <w:rsid w:val="0033079A"/>
    <w:rsid w:val="003907D9"/>
    <w:rsid w:val="003B34F9"/>
    <w:rsid w:val="00401538"/>
    <w:rsid w:val="00426D32"/>
    <w:rsid w:val="00437D4B"/>
    <w:rsid w:val="00440E6A"/>
    <w:rsid w:val="004903D2"/>
    <w:rsid w:val="00495509"/>
    <w:rsid w:val="004B197C"/>
    <w:rsid w:val="004B3D2F"/>
    <w:rsid w:val="004C13B8"/>
    <w:rsid w:val="004C56E4"/>
    <w:rsid w:val="0054205D"/>
    <w:rsid w:val="0054699C"/>
    <w:rsid w:val="005658AC"/>
    <w:rsid w:val="005E43F4"/>
    <w:rsid w:val="00615CE1"/>
    <w:rsid w:val="00634C6F"/>
    <w:rsid w:val="00680E02"/>
    <w:rsid w:val="006A7671"/>
    <w:rsid w:val="006B3BAE"/>
    <w:rsid w:val="00705520"/>
    <w:rsid w:val="00763CB6"/>
    <w:rsid w:val="00781575"/>
    <w:rsid w:val="007A423B"/>
    <w:rsid w:val="007B1388"/>
    <w:rsid w:val="007B7C95"/>
    <w:rsid w:val="008071C0"/>
    <w:rsid w:val="00895E38"/>
    <w:rsid w:val="008A0758"/>
    <w:rsid w:val="008B18C5"/>
    <w:rsid w:val="008B42DD"/>
    <w:rsid w:val="00922153"/>
    <w:rsid w:val="00922226"/>
    <w:rsid w:val="00985A68"/>
    <w:rsid w:val="009E1233"/>
    <w:rsid w:val="009F4A59"/>
    <w:rsid w:val="00AA76D8"/>
    <w:rsid w:val="00AD2E44"/>
    <w:rsid w:val="00B33B73"/>
    <w:rsid w:val="00BE09B9"/>
    <w:rsid w:val="00BE3B80"/>
    <w:rsid w:val="00CB3D82"/>
    <w:rsid w:val="00CC1927"/>
    <w:rsid w:val="00CD5424"/>
    <w:rsid w:val="00D27CEE"/>
    <w:rsid w:val="00D33433"/>
    <w:rsid w:val="00DB38DD"/>
    <w:rsid w:val="00DD6D87"/>
    <w:rsid w:val="00DE54A9"/>
    <w:rsid w:val="00E72261"/>
    <w:rsid w:val="00EA10FA"/>
    <w:rsid w:val="00F07768"/>
    <w:rsid w:val="00F52851"/>
    <w:rsid w:val="00F65388"/>
    <w:rsid w:val="00F76274"/>
    <w:rsid w:val="00FD402F"/>
    <w:rsid w:val="00FE7066"/>
    <w:rsid w:val="00FF28A4"/>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Revision" w:semiHidden="1"/>
    <w:lsdException w:name="Bibliography" w:semiHidden="1" w:unhideWhenUsed="1"/>
    <w:lsdException w:name="TOC Heading" w:semiHidden="1" w:uiPriority="39" w:unhideWhenUsed="1" w:qFormat="1"/>
  </w:latentStyles>
  <w:style w:type="paragraph" w:default="1" w:styleId="Normal">
    <w:name w:val="Normal"/>
    <w:qFormat/>
    <w:rsid w:val="00EA10FA"/>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EA10F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1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1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10F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10F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A10F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A10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A10F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EA10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A10F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A1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10FA"/>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A10FA"/>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EA10FA"/>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EA10FA"/>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EA10FA"/>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EA10FA"/>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EA10FA"/>
    <w:rPr>
      <w:rFonts w:asciiTheme="majorHAnsi" w:eastAsiaTheme="majorEastAsia" w:hAnsiTheme="majorHAnsi" w:cstheme="majorBidi"/>
      <w:i/>
      <w:iCs/>
      <w:color w:val="404040" w:themeColor="text1" w:themeTint="BF"/>
      <w:sz w:val="20"/>
      <w:szCs w:val="20"/>
    </w:rPr>
  </w:style>
  <w:style w:type="paragraph" w:customStyle="1" w:styleId="Standard">
    <w:name w:val="Standard"/>
    <w:rsid w:val="00EA10FA"/>
    <w:pPr>
      <w:spacing w:line="276" w:lineRule="auto"/>
    </w:pPr>
    <w:rPr>
      <w:rFonts w:ascii="Arial" w:eastAsia="Arial" w:hAnsi="Arial" w:cs="Arial"/>
      <w:color w:val="000000"/>
      <w:sz w:val="22"/>
      <w:szCs w:val="22"/>
    </w:rPr>
  </w:style>
  <w:style w:type="paragraph" w:styleId="TOCHeading">
    <w:name w:val="TOC Heading"/>
    <w:basedOn w:val="Heading1"/>
    <w:next w:val="Normal"/>
    <w:uiPriority w:val="39"/>
    <w:unhideWhenUsed/>
    <w:qFormat/>
    <w:rsid w:val="00EA10FA"/>
    <w:pPr>
      <w:outlineLvl w:val="9"/>
    </w:pPr>
    <w:rPr>
      <w:color w:val="365F91" w:themeColor="accent1" w:themeShade="BF"/>
      <w:sz w:val="28"/>
      <w:szCs w:val="28"/>
    </w:rPr>
  </w:style>
  <w:style w:type="paragraph" w:styleId="TOC1">
    <w:name w:val="toc 1"/>
    <w:basedOn w:val="Normal"/>
    <w:next w:val="Normal"/>
    <w:autoRedefine/>
    <w:uiPriority w:val="39"/>
    <w:rsid w:val="00EA10FA"/>
    <w:pPr>
      <w:spacing w:before="120" w:after="0"/>
    </w:pPr>
    <w:rPr>
      <w:b/>
      <w:sz w:val="24"/>
      <w:szCs w:val="24"/>
    </w:rPr>
  </w:style>
  <w:style w:type="paragraph" w:styleId="TOC2">
    <w:name w:val="toc 2"/>
    <w:basedOn w:val="Normal"/>
    <w:next w:val="Normal"/>
    <w:autoRedefine/>
    <w:uiPriority w:val="39"/>
    <w:rsid w:val="00EA10FA"/>
    <w:pPr>
      <w:spacing w:after="0"/>
      <w:ind w:left="220"/>
    </w:pPr>
    <w:rPr>
      <w:b/>
    </w:rPr>
  </w:style>
  <w:style w:type="paragraph" w:styleId="TOC3">
    <w:name w:val="toc 3"/>
    <w:basedOn w:val="Normal"/>
    <w:next w:val="Normal"/>
    <w:autoRedefine/>
    <w:uiPriority w:val="39"/>
    <w:rsid w:val="00EA10FA"/>
    <w:pPr>
      <w:spacing w:after="0"/>
      <w:ind w:left="440"/>
    </w:pPr>
  </w:style>
  <w:style w:type="paragraph" w:styleId="TOC4">
    <w:name w:val="toc 4"/>
    <w:basedOn w:val="Normal"/>
    <w:next w:val="Normal"/>
    <w:autoRedefine/>
    <w:uiPriority w:val="39"/>
    <w:rsid w:val="00EA10FA"/>
    <w:pPr>
      <w:spacing w:after="0"/>
      <w:ind w:left="660"/>
    </w:pPr>
    <w:rPr>
      <w:sz w:val="20"/>
      <w:szCs w:val="20"/>
    </w:rPr>
  </w:style>
  <w:style w:type="paragraph" w:styleId="TOC5">
    <w:name w:val="toc 5"/>
    <w:basedOn w:val="Normal"/>
    <w:next w:val="Normal"/>
    <w:autoRedefine/>
    <w:uiPriority w:val="39"/>
    <w:rsid w:val="00EA10FA"/>
    <w:pPr>
      <w:spacing w:after="0"/>
      <w:ind w:left="880"/>
    </w:pPr>
    <w:rPr>
      <w:sz w:val="20"/>
      <w:szCs w:val="20"/>
    </w:rPr>
  </w:style>
  <w:style w:type="paragraph" w:styleId="TOC6">
    <w:name w:val="toc 6"/>
    <w:basedOn w:val="Normal"/>
    <w:next w:val="Normal"/>
    <w:autoRedefine/>
    <w:uiPriority w:val="39"/>
    <w:rsid w:val="00EA10FA"/>
    <w:pPr>
      <w:spacing w:after="0"/>
      <w:ind w:left="1100"/>
    </w:pPr>
    <w:rPr>
      <w:sz w:val="20"/>
      <w:szCs w:val="20"/>
    </w:rPr>
  </w:style>
  <w:style w:type="paragraph" w:styleId="TOC7">
    <w:name w:val="toc 7"/>
    <w:basedOn w:val="Normal"/>
    <w:next w:val="Normal"/>
    <w:autoRedefine/>
    <w:uiPriority w:val="39"/>
    <w:rsid w:val="00EA10FA"/>
    <w:pPr>
      <w:spacing w:after="0"/>
      <w:ind w:left="1320"/>
    </w:pPr>
    <w:rPr>
      <w:sz w:val="20"/>
      <w:szCs w:val="20"/>
    </w:rPr>
  </w:style>
  <w:style w:type="paragraph" w:styleId="TOC8">
    <w:name w:val="toc 8"/>
    <w:basedOn w:val="Normal"/>
    <w:next w:val="Normal"/>
    <w:autoRedefine/>
    <w:uiPriority w:val="39"/>
    <w:rsid w:val="00EA10FA"/>
    <w:pPr>
      <w:spacing w:after="0"/>
      <w:ind w:left="1540"/>
    </w:pPr>
    <w:rPr>
      <w:sz w:val="20"/>
      <w:szCs w:val="20"/>
    </w:rPr>
  </w:style>
  <w:style w:type="paragraph" w:styleId="TOC9">
    <w:name w:val="toc 9"/>
    <w:basedOn w:val="Normal"/>
    <w:next w:val="Normal"/>
    <w:autoRedefine/>
    <w:uiPriority w:val="39"/>
    <w:rsid w:val="00EA10FA"/>
    <w:pPr>
      <w:spacing w:after="0"/>
      <w:ind w:left="1760"/>
    </w:pPr>
    <w:rPr>
      <w:sz w:val="20"/>
      <w:szCs w:val="20"/>
    </w:rPr>
  </w:style>
  <w:style w:type="paragraph" w:customStyle="1" w:styleId="NoList1">
    <w:name w:val="No List1"/>
    <w:rsid w:val="00EA10FA"/>
    <w:pPr>
      <w:spacing w:after="200" w:line="276" w:lineRule="auto"/>
    </w:pPr>
    <w:rPr>
      <w:rFonts w:eastAsiaTheme="minorEastAsia"/>
      <w:sz w:val="20"/>
      <w:szCs w:val="20"/>
    </w:rPr>
  </w:style>
  <w:style w:type="paragraph" w:styleId="Title">
    <w:name w:val="Title"/>
    <w:basedOn w:val="Normal"/>
    <w:next w:val="Normal"/>
    <w:link w:val="TitleChar"/>
    <w:uiPriority w:val="10"/>
    <w:qFormat/>
    <w:rsid w:val="00EA1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10F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A1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A10FA"/>
    <w:rPr>
      <w:rFonts w:asciiTheme="majorHAnsi" w:eastAsiaTheme="majorEastAsia" w:hAnsiTheme="majorHAnsi" w:cstheme="majorBidi"/>
      <w:i/>
      <w:iCs/>
      <w:color w:val="4F81BD" w:themeColor="accent1"/>
      <w:spacing w:val="15"/>
    </w:rPr>
  </w:style>
  <w:style w:type="character" w:styleId="Hyperlink">
    <w:name w:val="Hyperlink"/>
    <w:basedOn w:val="DefaultParagraphFont"/>
    <w:uiPriority w:val="99"/>
    <w:unhideWhenUsed/>
    <w:rsid w:val="00EA10FA"/>
    <w:rPr>
      <w:color w:val="0000FF" w:themeColor="hyperlink"/>
      <w:u w:val="single"/>
    </w:rPr>
  </w:style>
  <w:style w:type="paragraph" w:styleId="BalloonText">
    <w:name w:val="Balloon Text"/>
    <w:basedOn w:val="Normal"/>
    <w:link w:val="BalloonTextChar"/>
    <w:uiPriority w:val="99"/>
    <w:unhideWhenUsed/>
    <w:rsid w:val="00EA10FA"/>
    <w:rPr>
      <w:rFonts w:ascii="Tahoma" w:hAnsi="Tahoma" w:cs="Tahoma"/>
      <w:sz w:val="16"/>
      <w:szCs w:val="16"/>
    </w:rPr>
  </w:style>
  <w:style w:type="character" w:customStyle="1" w:styleId="BalloonTextChar">
    <w:name w:val="Balloon Text Char"/>
    <w:basedOn w:val="DefaultParagraphFont"/>
    <w:link w:val="BalloonText"/>
    <w:uiPriority w:val="99"/>
    <w:rsid w:val="00EA10FA"/>
    <w:rPr>
      <w:rFonts w:ascii="Tahoma" w:eastAsiaTheme="minorEastAsia" w:hAnsi="Tahoma" w:cs="Tahoma"/>
      <w:sz w:val="16"/>
      <w:szCs w:val="16"/>
    </w:rPr>
  </w:style>
  <w:style w:type="paragraph" w:styleId="Caption">
    <w:name w:val="caption"/>
    <w:basedOn w:val="Normal"/>
    <w:next w:val="Normal"/>
    <w:uiPriority w:val="35"/>
    <w:unhideWhenUsed/>
    <w:qFormat/>
    <w:rsid w:val="00EA10FA"/>
    <w:pPr>
      <w:spacing w:line="240" w:lineRule="auto"/>
    </w:pPr>
    <w:rPr>
      <w:b/>
      <w:bCs/>
      <w:color w:val="4F81BD" w:themeColor="accent1"/>
      <w:sz w:val="18"/>
      <w:szCs w:val="18"/>
    </w:rPr>
  </w:style>
  <w:style w:type="character" w:styleId="Strong">
    <w:name w:val="Strong"/>
    <w:basedOn w:val="DefaultParagraphFont"/>
    <w:uiPriority w:val="22"/>
    <w:qFormat/>
    <w:rsid w:val="00EA10FA"/>
    <w:rPr>
      <w:b/>
      <w:bCs/>
    </w:rPr>
  </w:style>
  <w:style w:type="character" w:styleId="Emphasis">
    <w:name w:val="Emphasis"/>
    <w:basedOn w:val="DefaultParagraphFont"/>
    <w:uiPriority w:val="20"/>
    <w:qFormat/>
    <w:rsid w:val="00EA10FA"/>
    <w:rPr>
      <w:i/>
      <w:iCs/>
    </w:rPr>
  </w:style>
  <w:style w:type="paragraph" w:styleId="NoSpacing">
    <w:name w:val="No Spacing"/>
    <w:link w:val="NoSpacingChar"/>
    <w:uiPriority w:val="1"/>
    <w:qFormat/>
    <w:rsid w:val="00EA10FA"/>
    <w:rPr>
      <w:rFonts w:eastAsiaTheme="minorEastAsia"/>
      <w:sz w:val="22"/>
      <w:szCs w:val="22"/>
    </w:rPr>
  </w:style>
  <w:style w:type="paragraph" w:styleId="ListParagraph">
    <w:name w:val="List Paragraph"/>
    <w:basedOn w:val="Normal"/>
    <w:uiPriority w:val="34"/>
    <w:qFormat/>
    <w:rsid w:val="00EA10FA"/>
    <w:pPr>
      <w:ind w:left="720"/>
      <w:contextualSpacing/>
    </w:pPr>
  </w:style>
  <w:style w:type="paragraph" w:styleId="Quote">
    <w:name w:val="Quote"/>
    <w:basedOn w:val="Normal"/>
    <w:next w:val="Normal"/>
    <w:link w:val="QuoteChar"/>
    <w:uiPriority w:val="29"/>
    <w:qFormat/>
    <w:rsid w:val="00EA10FA"/>
    <w:rPr>
      <w:i/>
      <w:iCs/>
      <w:color w:val="000000" w:themeColor="text1"/>
    </w:rPr>
  </w:style>
  <w:style w:type="character" w:customStyle="1" w:styleId="QuoteChar">
    <w:name w:val="Quote Char"/>
    <w:basedOn w:val="DefaultParagraphFont"/>
    <w:link w:val="Quote"/>
    <w:uiPriority w:val="29"/>
    <w:rsid w:val="00EA10FA"/>
    <w:rPr>
      <w:rFonts w:eastAsiaTheme="minorEastAsia"/>
      <w:i/>
      <w:iCs/>
      <w:color w:val="000000" w:themeColor="text1"/>
      <w:sz w:val="22"/>
      <w:szCs w:val="22"/>
    </w:rPr>
  </w:style>
  <w:style w:type="paragraph" w:styleId="IntenseQuote">
    <w:name w:val="Intense Quote"/>
    <w:basedOn w:val="Normal"/>
    <w:next w:val="Normal"/>
    <w:link w:val="IntenseQuoteChar"/>
    <w:uiPriority w:val="30"/>
    <w:qFormat/>
    <w:rsid w:val="00EA10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A10FA"/>
    <w:rPr>
      <w:rFonts w:eastAsiaTheme="minorEastAsia"/>
      <w:b/>
      <w:bCs/>
      <w:i/>
      <w:iCs/>
      <w:color w:val="4F81BD" w:themeColor="accent1"/>
      <w:sz w:val="22"/>
      <w:szCs w:val="22"/>
    </w:rPr>
  </w:style>
  <w:style w:type="character" w:styleId="SubtleEmphasis">
    <w:name w:val="Subtle Emphasis"/>
    <w:basedOn w:val="DefaultParagraphFont"/>
    <w:uiPriority w:val="19"/>
    <w:qFormat/>
    <w:rsid w:val="00EA10FA"/>
    <w:rPr>
      <w:i/>
      <w:iCs/>
      <w:color w:val="808080" w:themeColor="text1" w:themeTint="7F"/>
    </w:rPr>
  </w:style>
  <w:style w:type="character" w:styleId="IntenseEmphasis">
    <w:name w:val="Intense Emphasis"/>
    <w:basedOn w:val="DefaultParagraphFont"/>
    <w:uiPriority w:val="21"/>
    <w:qFormat/>
    <w:rsid w:val="00EA10FA"/>
    <w:rPr>
      <w:b/>
      <w:bCs/>
      <w:i/>
      <w:iCs/>
      <w:color w:val="4F81BD" w:themeColor="accent1"/>
    </w:rPr>
  </w:style>
  <w:style w:type="character" w:styleId="SubtleReference">
    <w:name w:val="Subtle Reference"/>
    <w:basedOn w:val="DefaultParagraphFont"/>
    <w:uiPriority w:val="31"/>
    <w:qFormat/>
    <w:rsid w:val="00EA10FA"/>
    <w:rPr>
      <w:smallCaps/>
      <w:color w:val="C0504D" w:themeColor="accent2"/>
      <w:u w:val="single"/>
    </w:rPr>
  </w:style>
  <w:style w:type="character" w:styleId="IntenseReference">
    <w:name w:val="Intense Reference"/>
    <w:basedOn w:val="DefaultParagraphFont"/>
    <w:uiPriority w:val="32"/>
    <w:qFormat/>
    <w:rsid w:val="00EA10FA"/>
    <w:rPr>
      <w:b/>
      <w:bCs/>
      <w:smallCaps/>
      <w:color w:val="C0504D" w:themeColor="accent2"/>
      <w:spacing w:val="5"/>
      <w:u w:val="single"/>
    </w:rPr>
  </w:style>
  <w:style w:type="character" w:styleId="BookTitle">
    <w:name w:val="Book Title"/>
    <w:basedOn w:val="DefaultParagraphFont"/>
    <w:uiPriority w:val="33"/>
    <w:qFormat/>
    <w:rsid w:val="00EA10FA"/>
    <w:rPr>
      <w:b/>
      <w:bCs/>
      <w:smallCaps/>
      <w:spacing w:val="5"/>
    </w:rPr>
  </w:style>
  <w:style w:type="paragraph" w:styleId="NormalWeb">
    <w:name w:val="Normal (Web)"/>
    <w:basedOn w:val="Normal"/>
    <w:uiPriority w:val="99"/>
    <w:unhideWhenUsed/>
    <w:rsid w:val="00EA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A10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0FA"/>
    <w:rPr>
      <w:rFonts w:eastAsiaTheme="minorEastAsia"/>
      <w:sz w:val="22"/>
      <w:szCs w:val="22"/>
    </w:rPr>
  </w:style>
  <w:style w:type="paragraph" w:styleId="Footer">
    <w:name w:val="footer"/>
    <w:basedOn w:val="Normal"/>
    <w:link w:val="FooterChar"/>
    <w:uiPriority w:val="99"/>
    <w:unhideWhenUsed/>
    <w:rsid w:val="00EA10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0FA"/>
    <w:rPr>
      <w:rFonts w:eastAsiaTheme="minorEastAsia"/>
      <w:sz w:val="22"/>
      <w:szCs w:val="22"/>
    </w:rPr>
  </w:style>
  <w:style w:type="table" w:styleId="TableGrid">
    <w:name w:val="Table Grid"/>
    <w:basedOn w:val="TableNormal"/>
    <w:uiPriority w:val="59"/>
    <w:rsid w:val="00DD6D8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le1">
    <w:name w:val="Style1"/>
    <w:basedOn w:val="Normal"/>
    <w:qFormat/>
    <w:rsid w:val="00D27CEE"/>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E3B80"/>
    <w:rPr>
      <w:rFonts w:eastAsiaTheme="minorEastAsia"/>
      <w:sz w:val="22"/>
      <w:szCs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67334-CEC2-2B46-BE2E-32463988C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27</Pages>
  <Words>4647</Words>
  <Characters>26490</Characters>
  <Application>Microsoft Macintosh Word</Application>
  <DocSecurity>0</DocSecurity>
  <Lines>220</Lines>
  <Paragraphs>52</Paragraphs>
  <ScaleCrop>false</ScaleCrop>
  <HeadingPairs>
    <vt:vector size="2" baseType="variant">
      <vt:variant>
        <vt:lpstr>Title</vt:lpstr>
      </vt:variant>
      <vt:variant>
        <vt:i4>1</vt:i4>
      </vt:variant>
    </vt:vector>
  </HeadingPairs>
  <TitlesOfParts>
    <vt:vector size="1" baseType="lpstr">
      <vt:lpstr>Feasibility Study and Project Plan</vt:lpstr>
    </vt:vector>
  </TitlesOfParts>
  <Company>Florida International University</Company>
  <LinksUpToDate>false</LinksUpToDate>
  <CharactersWithSpaces>32531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and Project Plan</dc:title>
  <dc:subject>CIS 4911 – Senior Project</dc:subject>
  <dc:creator>FIU  | Virtual job fair v4  | Feasibilty study and project plan</dc:creator>
  <cp:keywords/>
  <cp:lastModifiedBy>Erick Arenas</cp:lastModifiedBy>
  <cp:revision>18</cp:revision>
  <cp:lastPrinted>2014-10-05T04:11:00Z</cp:lastPrinted>
  <dcterms:created xsi:type="dcterms:W3CDTF">2014-10-04T18:00:00Z</dcterms:created>
  <dcterms:modified xsi:type="dcterms:W3CDTF">2014-12-11T00:58:00Z</dcterms:modified>
</cp:coreProperties>
</file>